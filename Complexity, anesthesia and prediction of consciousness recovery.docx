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2F6" w14:textId="47D5FF50" w:rsidR="00F173BF" w:rsidRDefault="00F37EF6" w:rsidP="00F173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ins w:id="0" w:author="Guillermo Martinez Villar" w:date="2023-01-13T23:28:00Z">
        <w:r>
          <w:rPr>
            <w:rFonts w:ascii="Times New Roman" w:hAnsi="Times New Roman" w:cs="Times New Roman"/>
            <w:b/>
            <w:bCs/>
            <w:sz w:val="24"/>
            <w:szCs w:val="24"/>
          </w:rPr>
          <w:t>EEG</w:t>
        </w:r>
      </w:ins>
      <w:del w:id="1" w:author="Guillermo Martinez Villar" w:date="2023-01-13T23:28:00Z">
        <w:r w:rsidR="009436D2" w:rsidDel="00F37EF6">
          <w:rPr>
            <w:rFonts w:ascii="Times New Roman" w:hAnsi="Times New Roman" w:cs="Times New Roman"/>
            <w:b/>
            <w:bCs/>
            <w:sz w:val="24"/>
            <w:szCs w:val="24"/>
          </w:rPr>
          <w:delText>Alpha</w:delText>
        </w:r>
      </w:del>
      <w:r w:rsidR="009436D2" w:rsidRPr="00FD12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3BF" w:rsidRPr="00FD1294">
        <w:rPr>
          <w:rFonts w:ascii="Times New Roman" w:hAnsi="Times New Roman" w:cs="Times New Roman"/>
          <w:b/>
          <w:bCs/>
          <w:sz w:val="24"/>
          <w:szCs w:val="24"/>
        </w:rPr>
        <w:t>complexity</w:t>
      </w:r>
      <w:r w:rsidR="00821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1047">
        <w:rPr>
          <w:rFonts w:ascii="Times New Roman" w:hAnsi="Times New Roman" w:cs="Times New Roman"/>
          <w:b/>
          <w:bCs/>
          <w:sz w:val="24"/>
          <w:szCs w:val="24"/>
        </w:rPr>
        <w:t>during anesthesia predicts</w:t>
      </w:r>
      <w:r w:rsidR="008215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3BF" w:rsidRPr="00FD1294">
        <w:rPr>
          <w:rFonts w:ascii="Times New Roman" w:hAnsi="Times New Roman" w:cs="Times New Roman"/>
          <w:b/>
          <w:bCs/>
          <w:sz w:val="24"/>
          <w:szCs w:val="24"/>
        </w:rPr>
        <w:t>consciousness recovery</w:t>
      </w:r>
      <w:r w:rsidR="00C11047">
        <w:rPr>
          <w:rFonts w:ascii="Times New Roman" w:hAnsi="Times New Roman" w:cs="Times New Roman"/>
          <w:b/>
          <w:bCs/>
          <w:sz w:val="24"/>
          <w:szCs w:val="24"/>
        </w:rPr>
        <w:t xml:space="preserve"> in disorders of consciousness</w:t>
      </w:r>
      <w:ins w:id="2" w:author="Guillermo Martinez Villar" w:date="2023-01-13T23:33:00Z">
        <w:r w:rsidR="00884B28">
          <w:rPr>
            <w:rFonts w:ascii="Times New Roman" w:hAnsi="Times New Roman" w:cs="Times New Roman"/>
            <w:b/>
            <w:bCs/>
            <w:sz w:val="24"/>
            <w:szCs w:val="24"/>
          </w:rPr>
          <w:t>: a machine learning approach</w:t>
        </w:r>
      </w:ins>
    </w:p>
    <w:p w14:paraId="5024833E" w14:textId="23CBD2BE" w:rsidR="009A1C10" w:rsidRDefault="009A1C10" w:rsidP="00F173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15125" w14:textId="78EC29D5" w:rsidR="009A1C10" w:rsidRPr="00CD682C" w:rsidRDefault="009A1C10" w:rsidP="009A1C10">
      <w:pPr>
        <w:rPr>
          <w:rFonts w:ascii="Times New Roman" w:hAnsi="Times New Roman" w:cs="Times New Roman"/>
          <w:sz w:val="24"/>
          <w:szCs w:val="24"/>
        </w:rPr>
      </w:pPr>
      <w:r w:rsidRPr="00CD682C">
        <w:rPr>
          <w:rFonts w:ascii="Times New Roman" w:hAnsi="Times New Roman" w:cs="Times New Roman"/>
          <w:sz w:val="24"/>
          <w:szCs w:val="24"/>
        </w:rPr>
        <w:t>Guillermo</w:t>
      </w:r>
      <w:r w:rsidR="00E920F9">
        <w:rPr>
          <w:rFonts w:ascii="Times New Roman" w:hAnsi="Times New Roman" w:cs="Times New Roman"/>
          <w:sz w:val="24"/>
          <w:szCs w:val="24"/>
        </w:rPr>
        <w:t xml:space="preserve"> E.</w:t>
      </w:r>
      <w:r w:rsidRPr="00CD682C">
        <w:rPr>
          <w:rFonts w:ascii="Times New Roman" w:hAnsi="Times New Roman" w:cs="Times New Roman"/>
          <w:sz w:val="24"/>
          <w:szCs w:val="24"/>
        </w:rPr>
        <w:t xml:space="preserve"> Martinez Villar,</w:t>
      </w:r>
      <w:r w:rsidRPr="00CD682C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CD682C">
        <w:rPr>
          <w:rFonts w:ascii="Times New Roman" w:hAnsi="Times New Roman" w:cs="Times New Roman"/>
          <w:sz w:val="24"/>
          <w:szCs w:val="24"/>
        </w:rPr>
        <w:t xml:space="preserve"> Hanieh Bazregarzadeh,</w:t>
      </w:r>
      <w:r w:rsidRPr="00CD68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D682C">
        <w:rPr>
          <w:rFonts w:ascii="Times New Roman" w:hAnsi="Times New Roman" w:cs="Times New Roman"/>
          <w:sz w:val="24"/>
          <w:szCs w:val="24"/>
        </w:rPr>
        <w:t xml:space="preserve"> </w:t>
      </w:r>
      <w:r w:rsidR="00B32413">
        <w:rPr>
          <w:rFonts w:ascii="Times New Roman" w:hAnsi="Times New Roman" w:cs="Times New Roman"/>
          <w:sz w:val="24"/>
          <w:szCs w:val="24"/>
          <w:lang w:val="fr-CA"/>
        </w:rPr>
        <w:t>Rosalie Girard Pepin</w:t>
      </w:r>
      <w:r w:rsidR="00B32413" w:rsidRPr="007400FA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2</w:t>
      </w:r>
      <w:r w:rsidR="00B32413">
        <w:rPr>
          <w:rFonts w:ascii="Times New Roman" w:hAnsi="Times New Roman" w:cs="Times New Roman"/>
          <w:sz w:val="24"/>
          <w:szCs w:val="24"/>
          <w:vertAlign w:val="superscript"/>
          <w:lang w:val="fr-CA"/>
        </w:rPr>
        <w:t>,6</w:t>
      </w:r>
      <w:r w:rsidR="00B3241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Pr="00CD682C">
        <w:rPr>
          <w:rFonts w:ascii="Times New Roman" w:hAnsi="Times New Roman" w:cs="Times New Roman"/>
          <w:sz w:val="24"/>
          <w:szCs w:val="24"/>
        </w:rPr>
        <w:t>Stefanie Blain-Moraes</w:t>
      </w:r>
      <w:r w:rsidR="00621A6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CD68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,</w:t>
      </w:r>
      <w:r w:rsidR="00621A6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CD682C">
        <w:rPr>
          <w:rFonts w:ascii="Times New Roman" w:hAnsi="Times New Roman" w:cs="Times New Roman"/>
          <w:sz w:val="24"/>
          <w:szCs w:val="24"/>
        </w:rPr>
        <w:t xml:space="preserve"> Catherine Duclos</w:t>
      </w:r>
      <w:r w:rsidRPr="00CD68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2,</w:t>
      </w:r>
      <w:r w:rsidR="00621A6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</w:p>
    <w:p w14:paraId="4B42B8CE" w14:textId="77777777" w:rsidR="009A1C10" w:rsidRPr="00CD682C" w:rsidRDefault="009A1C10" w:rsidP="009A1C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891CC" w14:textId="5F685975" w:rsidR="009A1C10" w:rsidRPr="00C11047" w:rsidRDefault="00621A61" w:rsidP="009A1C1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Faculty of Medicine</w:t>
      </w:r>
      <w:r w:rsidR="009A1C10" w:rsidRPr="00C1104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Université de Montréal, Montréal, Québec Canada </w:t>
      </w:r>
    </w:p>
    <w:p w14:paraId="52C11211" w14:textId="48725178" w:rsidR="009A1C10" w:rsidRPr="00621A61" w:rsidRDefault="009A1C10" w:rsidP="00621A61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1104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Center for Advanced Research in Sleep Medicine, Hôpital du Sacré-Cœur de Montréal, Centre intégré universitaire de Santé et de Services Sociaux du Nord-de-l’île-de-Montréal, Montréal, Québec Canada</w:t>
      </w:r>
    </w:p>
    <w:p w14:paraId="53DEEA05" w14:textId="77777777" w:rsidR="009A1C10" w:rsidRPr="00C11047" w:rsidRDefault="009A1C10" w:rsidP="009A1C1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0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Montreal General Hospital, McGill University Health Centre, Montréal, Québec, Canada </w:t>
      </w:r>
    </w:p>
    <w:p w14:paraId="1C249072" w14:textId="77777777" w:rsidR="009A1C10" w:rsidRPr="00C11047" w:rsidRDefault="009A1C10" w:rsidP="009A1C1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047">
        <w:rPr>
          <w:rFonts w:ascii="Times New Roman" w:hAnsi="Times New Roman" w:cs="Times New Roman"/>
          <w:color w:val="000000" w:themeColor="text1"/>
          <w:sz w:val="24"/>
          <w:szCs w:val="24"/>
        </w:rPr>
        <w:t>School of Physical and Occupational Therapy, McGill University, Montréal, Québec Canada</w:t>
      </w:r>
    </w:p>
    <w:p w14:paraId="41C63031" w14:textId="49900819" w:rsidR="009A1C10" w:rsidRDefault="009A1C10" w:rsidP="009A1C1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047">
        <w:rPr>
          <w:rFonts w:ascii="Times New Roman" w:hAnsi="Times New Roman" w:cs="Times New Roman"/>
          <w:color w:val="000000" w:themeColor="text1"/>
          <w:sz w:val="24"/>
          <w:szCs w:val="24"/>
        </w:rPr>
        <w:t>Department of Anesthesiology and Pain Medicine, Université de Montréal, Montréal, Québec Canada</w:t>
      </w:r>
    </w:p>
    <w:p w14:paraId="35938C9C" w14:textId="419151AF" w:rsidR="00B32413" w:rsidRPr="007400FA" w:rsidRDefault="00B32413" w:rsidP="009A1C1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</w:pPr>
      <w:r w:rsidRPr="007400FA">
        <w:rPr>
          <w:rFonts w:ascii="Times New Roman" w:hAnsi="Times New Roman" w:cs="Times New Roman"/>
          <w:color w:val="000000" w:themeColor="text1"/>
          <w:sz w:val="24"/>
          <w:szCs w:val="24"/>
          <w:lang w:val="fr-CA"/>
        </w:rPr>
        <w:t xml:space="preserve">Department of Neuroscience, </w:t>
      </w:r>
      <w:r w:rsidRPr="00C1104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Université de Montréal, Montréal, Québec Canada</w:t>
      </w:r>
    </w:p>
    <w:p w14:paraId="3D6ED08E" w14:textId="77777777" w:rsidR="006479F9" w:rsidRPr="007400FA" w:rsidRDefault="006479F9" w:rsidP="00F173B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</w:p>
    <w:p w14:paraId="77B53F49" w14:textId="709653BB" w:rsidR="004068EC" w:rsidRPr="00FD1294" w:rsidRDefault="003857CA">
      <w:pPr>
        <w:jc w:val="both"/>
        <w:rPr>
          <w:rFonts w:ascii="Times New Roman" w:hAnsi="Times New Roman" w:cs="Times New Roman"/>
          <w:sz w:val="24"/>
          <w:szCs w:val="24"/>
        </w:rPr>
      </w:pPr>
      <w:r w:rsidRPr="003857C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2BCC" w:rsidRPr="00FD1294">
        <w:rPr>
          <w:rFonts w:ascii="Times New Roman" w:hAnsi="Times New Roman" w:cs="Times New Roman"/>
          <w:sz w:val="24"/>
          <w:szCs w:val="24"/>
        </w:rPr>
        <w:t xml:space="preserve">Complexity </w:t>
      </w:r>
      <w:r w:rsidR="00144D59" w:rsidRPr="00FD1294">
        <w:rPr>
          <w:rFonts w:ascii="Times New Roman" w:hAnsi="Times New Roman" w:cs="Times New Roman"/>
          <w:sz w:val="24"/>
          <w:szCs w:val="24"/>
        </w:rPr>
        <w:t xml:space="preserve">measures </w:t>
      </w:r>
      <w:r w:rsidR="00B813C4" w:rsidRPr="00FD1294">
        <w:rPr>
          <w:rFonts w:ascii="Times New Roman" w:hAnsi="Times New Roman" w:cs="Times New Roman"/>
          <w:sz w:val="24"/>
          <w:szCs w:val="24"/>
        </w:rPr>
        <w:t>of electroencephalography (EEG) signal</w:t>
      </w:r>
      <w:r w:rsidR="00144D59" w:rsidRPr="00FD1294">
        <w:rPr>
          <w:rFonts w:ascii="Times New Roman" w:hAnsi="Times New Roman" w:cs="Times New Roman"/>
          <w:sz w:val="24"/>
          <w:szCs w:val="24"/>
        </w:rPr>
        <w:t>s</w:t>
      </w:r>
      <w:r w:rsidR="00B813C4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144D59" w:rsidRPr="00FD1294">
        <w:rPr>
          <w:rFonts w:ascii="Times New Roman" w:hAnsi="Times New Roman" w:cs="Times New Roman"/>
          <w:sz w:val="24"/>
          <w:szCs w:val="24"/>
        </w:rPr>
        <w:t xml:space="preserve">have been strongly associated with anesthesia-induced loss of consciousness, as well as </w:t>
      </w:r>
      <w:r w:rsidR="004B15DD">
        <w:rPr>
          <w:rFonts w:ascii="Times New Roman" w:hAnsi="Times New Roman" w:cs="Times New Roman"/>
          <w:sz w:val="24"/>
          <w:szCs w:val="24"/>
        </w:rPr>
        <w:t>psychedelic-induced altered states of consciousness</w:t>
      </w:r>
      <w:r w:rsidR="009A1C10">
        <w:rPr>
          <w:rFonts w:ascii="Times New Roman" w:hAnsi="Times New Roman" w:cs="Times New Roman"/>
          <w:sz w:val="24"/>
          <w:szCs w:val="24"/>
        </w:rPr>
        <w:t>.</w:t>
      </w:r>
      <w:r w:rsidR="00CC3D8C" w:rsidRPr="00CC3D8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95D26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="00144D59" w:rsidRPr="00FD1294">
        <w:rPr>
          <w:rFonts w:ascii="Times New Roman" w:hAnsi="Times New Roman" w:cs="Times New Roman"/>
          <w:sz w:val="24"/>
          <w:szCs w:val="24"/>
        </w:rPr>
        <w:t xml:space="preserve"> Multiple versions of the Lempel-Ziv complexity algorithm</w:t>
      </w:r>
      <w:r w:rsidR="00DE5BA5">
        <w:rPr>
          <w:rFonts w:ascii="Times New Roman" w:hAnsi="Times New Roman" w:cs="Times New Roman"/>
          <w:sz w:val="24"/>
          <w:szCs w:val="24"/>
        </w:rPr>
        <w:t xml:space="preserve"> (LZC)</w:t>
      </w:r>
      <w:r w:rsidR="00144D59" w:rsidRPr="00FD1294">
        <w:rPr>
          <w:rFonts w:ascii="Times New Roman" w:hAnsi="Times New Roman" w:cs="Times New Roman"/>
          <w:sz w:val="24"/>
          <w:szCs w:val="24"/>
        </w:rPr>
        <w:t xml:space="preserve">, a measure of signal compressibility </w:t>
      </w:r>
      <w:r w:rsidR="00EC19F2">
        <w:rPr>
          <w:rFonts w:ascii="Times New Roman" w:hAnsi="Times New Roman" w:cs="Times New Roman"/>
          <w:sz w:val="24"/>
          <w:szCs w:val="24"/>
        </w:rPr>
        <w:t xml:space="preserve">and usually calculated on the </w:t>
      </w:r>
      <w:r w:rsidR="00D66F61">
        <w:rPr>
          <w:rFonts w:ascii="Times New Roman" w:hAnsi="Times New Roman" w:cs="Times New Roman"/>
          <w:sz w:val="24"/>
          <w:szCs w:val="24"/>
        </w:rPr>
        <w:t>0.</w:t>
      </w:r>
      <w:r w:rsidR="00EC19F2">
        <w:rPr>
          <w:rFonts w:ascii="Times New Roman" w:hAnsi="Times New Roman" w:cs="Times New Roman"/>
          <w:sz w:val="24"/>
          <w:szCs w:val="24"/>
        </w:rPr>
        <w:t xml:space="preserve">1-45 Hz </w:t>
      </w:r>
      <w:r w:rsidR="009F71B0">
        <w:rPr>
          <w:rFonts w:ascii="Times New Roman" w:hAnsi="Times New Roman" w:cs="Times New Roman"/>
          <w:sz w:val="24"/>
          <w:szCs w:val="24"/>
        </w:rPr>
        <w:t xml:space="preserve">frequency </w:t>
      </w:r>
      <w:r w:rsidR="00EC19F2">
        <w:rPr>
          <w:rFonts w:ascii="Times New Roman" w:hAnsi="Times New Roman" w:cs="Times New Roman"/>
          <w:sz w:val="24"/>
          <w:szCs w:val="24"/>
        </w:rPr>
        <w:t>range</w:t>
      </w:r>
      <w:r w:rsidR="009436D2">
        <w:rPr>
          <w:rFonts w:ascii="Times New Roman" w:hAnsi="Times New Roman" w:cs="Times New Roman"/>
          <w:sz w:val="24"/>
          <w:szCs w:val="24"/>
        </w:rPr>
        <w:t>,</w:t>
      </w:r>
      <w:r w:rsidR="00595D2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068EC" w:rsidRPr="00FD1294">
        <w:rPr>
          <w:rFonts w:ascii="Times New Roman" w:hAnsi="Times New Roman" w:cs="Times New Roman"/>
          <w:sz w:val="24"/>
          <w:szCs w:val="24"/>
        </w:rPr>
        <w:t xml:space="preserve"> have been found to consistently track the depth of anesthesia</w:t>
      </w:r>
      <w:r w:rsidR="00595D2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4068EC" w:rsidRPr="00FD1294">
        <w:rPr>
          <w:rFonts w:ascii="Times New Roman" w:hAnsi="Times New Roman" w:cs="Times New Roman"/>
          <w:sz w:val="24"/>
          <w:szCs w:val="24"/>
        </w:rPr>
        <w:t xml:space="preserve"> and to outperform other measures of signal entropy as a discerning feature in the classification of conscious versus unconscious healthy brains</w:t>
      </w:r>
      <w:r w:rsidR="00E5014A">
        <w:rPr>
          <w:rFonts w:ascii="Times New Roman" w:hAnsi="Times New Roman" w:cs="Times New Roman"/>
          <w:sz w:val="24"/>
          <w:szCs w:val="24"/>
        </w:rPr>
        <w:t>.</w:t>
      </w:r>
      <w:r w:rsidR="00595D2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4068EC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CD4B7A">
        <w:rPr>
          <w:rFonts w:ascii="Times New Roman" w:hAnsi="Times New Roman" w:cs="Times New Roman"/>
          <w:sz w:val="24"/>
          <w:szCs w:val="24"/>
        </w:rPr>
        <w:t>Furthermore, our group recently showed that the</w:t>
      </w:r>
      <w:r w:rsidR="00F87C87">
        <w:rPr>
          <w:rFonts w:ascii="Times New Roman" w:hAnsi="Times New Roman" w:cs="Times New Roman"/>
          <w:sz w:val="24"/>
          <w:szCs w:val="24"/>
        </w:rPr>
        <w:t xml:space="preserve"> functional reconfiguration of the</w:t>
      </w:r>
      <w:r w:rsidR="00CD4B7A">
        <w:rPr>
          <w:rFonts w:ascii="Times New Roman" w:hAnsi="Times New Roman" w:cs="Times New Roman"/>
          <w:sz w:val="24"/>
          <w:szCs w:val="24"/>
        </w:rPr>
        <w:t xml:space="preserve"> </w:t>
      </w:r>
      <w:r w:rsidR="009436D2">
        <w:rPr>
          <w:rFonts w:ascii="Times New Roman" w:hAnsi="Times New Roman" w:cs="Times New Roman"/>
          <w:sz w:val="24"/>
          <w:szCs w:val="24"/>
        </w:rPr>
        <w:t xml:space="preserve">alpha </w:t>
      </w:r>
      <w:r w:rsidR="00CD4B7A">
        <w:rPr>
          <w:rFonts w:ascii="Times New Roman" w:hAnsi="Times New Roman" w:cs="Times New Roman"/>
          <w:sz w:val="24"/>
          <w:szCs w:val="24"/>
        </w:rPr>
        <w:t xml:space="preserve">EEG </w:t>
      </w:r>
      <w:r w:rsidR="00F87C87">
        <w:rPr>
          <w:rFonts w:ascii="Times New Roman" w:hAnsi="Times New Roman" w:cs="Times New Roman"/>
          <w:sz w:val="24"/>
          <w:szCs w:val="24"/>
        </w:rPr>
        <w:t xml:space="preserve">network </w:t>
      </w:r>
      <w:r w:rsidR="00CD682C">
        <w:rPr>
          <w:rFonts w:ascii="Times New Roman" w:hAnsi="Times New Roman" w:cs="Times New Roman"/>
          <w:sz w:val="24"/>
          <w:szCs w:val="24"/>
        </w:rPr>
        <w:t xml:space="preserve">in response </w:t>
      </w:r>
      <w:r w:rsidR="00CD4B7A">
        <w:rPr>
          <w:rFonts w:ascii="Times New Roman" w:hAnsi="Times New Roman" w:cs="Times New Roman"/>
          <w:sz w:val="24"/>
          <w:szCs w:val="24"/>
        </w:rPr>
        <w:t>to anesthesia c</w:t>
      </w:r>
      <w:r w:rsidR="00CD682C">
        <w:rPr>
          <w:rFonts w:ascii="Times New Roman" w:hAnsi="Times New Roman" w:cs="Times New Roman"/>
          <w:sz w:val="24"/>
          <w:szCs w:val="24"/>
        </w:rPr>
        <w:t>ould</w:t>
      </w:r>
      <w:r w:rsidR="00CD4B7A">
        <w:rPr>
          <w:rFonts w:ascii="Times New Roman" w:hAnsi="Times New Roman" w:cs="Times New Roman"/>
          <w:sz w:val="24"/>
          <w:szCs w:val="24"/>
        </w:rPr>
        <w:t xml:space="preserve"> predict</w:t>
      </w:r>
      <w:r w:rsidR="00E5014A" w:rsidRPr="00CD682C">
        <w:rPr>
          <w:rFonts w:ascii="Times New Roman" w:hAnsi="Times New Roman" w:cs="Times New Roman"/>
          <w:sz w:val="24"/>
          <w:szCs w:val="24"/>
        </w:rPr>
        <w:t xml:space="preserve"> </w:t>
      </w:r>
      <w:r w:rsidR="00E5014A">
        <w:rPr>
          <w:rFonts w:ascii="Times New Roman" w:hAnsi="Times New Roman" w:cs="Times New Roman"/>
          <w:sz w:val="24"/>
          <w:szCs w:val="24"/>
        </w:rPr>
        <w:t xml:space="preserve">recovery of consciousness in </w:t>
      </w:r>
      <w:r w:rsidR="00C11047">
        <w:rPr>
          <w:rFonts w:ascii="Times New Roman" w:hAnsi="Times New Roman" w:cs="Times New Roman"/>
          <w:sz w:val="24"/>
          <w:szCs w:val="24"/>
        </w:rPr>
        <w:t xml:space="preserve">brain-injured patients in </w:t>
      </w:r>
      <w:r w:rsidR="00E5014A">
        <w:rPr>
          <w:rFonts w:ascii="Times New Roman" w:hAnsi="Times New Roman" w:cs="Times New Roman"/>
          <w:sz w:val="24"/>
          <w:szCs w:val="24"/>
        </w:rPr>
        <w:t>disorder</w:t>
      </w:r>
      <w:r w:rsidR="00CD4B7A">
        <w:rPr>
          <w:rFonts w:ascii="Times New Roman" w:hAnsi="Times New Roman" w:cs="Times New Roman"/>
          <w:sz w:val="24"/>
          <w:szCs w:val="24"/>
        </w:rPr>
        <w:t>s</w:t>
      </w:r>
      <w:r w:rsidR="00E5014A">
        <w:rPr>
          <w:rFonts w:ascii="Times New Roman" w:hAnsi="Times New Roman" w:cs="Times New Roman"/>
          <w:sz w:val="24"/>
          <w:szCs w:val="24"/>
        </w:rPr>
        <w:t xml:space="preserve"> of consciousness (DOC)</w:t>
      </w:r>
      <w:r w:rsidR="00CD682C">
        <w:rPr>
          <w:rFonts w:ascii="Times New Roman" w:hAnsi="Times New Roman" w:cs="Times New Roman"/>
          <w:sz w:val="24"/>
          <w:szCs w:val="24"/>
        </w:rPr>
        <w:t>,</w:t>
      </w:r>
      <w:r w:rsidR="00F97841" w:rsidRPr="00CD682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9436D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436D2">
        <w:rPr>
          <w:rFonts w:ascii="Times New Roman" w:hAnsi="Times New Roman" w:cs="Times New Roman"/>
          <w:sz w:val="24"/>
          <w:szCs w:val="24"/>
        </w:rPr>
        <w:t>and that the anesthesia EEG alone may contain relevant properties capable of identifying patients with the capacity for consciousness recovery.</w:t>
      </w:r>
      <w:r w:rsidR="009436D2" w:rsidRPr="007400F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E5014A">
        <w:rPr>
          <w:rFonts w:ascii="Times New Roman" w:hAnsi="Times New Roman" w:cs="Times New Roman"/>
          <w:sz w:val="24"/>
          <w:szCs w:val="24"/>
        </w:rPr>
        <w:t xml:space="preserve"> </w:t>
      </w:r>
      <w:r w:rsidR="00821509">
        <w:rPr>
          <w:rFonts w:ascii="Times New Roman" w:hAnsi="Times New Roman" w:cs="Times New Roman"/>
          <w:sz w:val="24"/>
          <w:szCs w:val="24"/>
        </w:rPr>
        <w:t>This study aimed to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>determine</w:t>
      </w:r>
      <w:r w:rsidR="009A1C10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 xml:space="preserve">whether </w:t>
      </w:r>
      <w:r w:rsidR="009A1C10" w:rsidRPr="00FD1294">
        <w:rPr>
          <w:rFonts w:ascii="Times New Roman" w:hAnsi="Times New Roman" w:cs="Times New Roman"/>
          <w:sz w:val="24"/>
          <w:szCs w:val="24"/>
        </w:rPr>
        <w:t xml:space="preserve">EEG </w:t>
      </w:r>
      <w:r w:rsidR="009436D2">
        <w:rPr>
          <w:rFonts w:ascii="Times New Roman" w:hAnsi="Times New Roman" w:cs="Times New Roman"/>
          <w:sz w:val="24"/>
          <w:szCs w:val="24"/>
        </w:rPr>
        <w:t>LZC</w:t>
      </w:r>
      <w:del w:id="3" w:author="Guillermo Martinez Villar" w:date="2023-01-13T23:29:00Z">
        <w:r w:rsidR="009A1C10" w:rsidRPr="00FD1294" w:rsidDel="00884B28">
          <w:rPr>
            <w:rFonts w:ascii="Times New Roman" w:hAnsi="Times New Roman" w:cs="Times New Roman"/>
            <w:sz w:val="24"/>
            <w:szCs w:val="24"/>
          </w:rPr>
          <w:delText xml:space="preserve"> sampled </w:delText>
        </w:r>
        <w:r w:rsidR="00DE5BA5" w:rsidDel="00884B28">
          <w:rPr>
            <w:rFonts w:ascii="Times New Roman" w:hAnsi="Times New Roman" w:cs="Times New Roman"/>
            <w:sz w:val="24"/>
            <w:szCs w:val="24"/>
          </w:rPr>
          <w:delText>in the alpha frequency</w:delText>
        </w:r>
        <w:r w:rsidR="00CD682C" w:rsidDel="00884B2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E5BA5" w:rsidDel="00884B28">
          <w:rPr>
            <w:rFonts w:ascii="Times New Roman" w:hAnsi="Times New Roman" w:cs="Times New Roman"/>
            <w:sz w:val="24"/>
            <w:szCs w:val="24"/>
          </w:rPr>
          <w:delText>(alpha LZC)</w:delText>
        </w:r>
      </w:del>
      <w:r w:rsidR="00DE5BA5">
        <w:rPr>
          <w:rFonts w:ascii="Times New Roman" w:hAnsi="Times New Roman" w:cs="Times New Roman"/>
          <w:sz w:val="24"/>
          <w:szCs w:val="24"/>
        </w:rPr>
        <w:t xml:space="preserve"> </w:t>
      </w:r>
      <w:r w:rsidR="00CD682C">
        <w:rPr>
          <w:rFonts w:ascii="Times New Roman" w:hAnsi="Times New Roman" w:cs="Times New Roman"/>
          <w:sz w:val="24"/>
          <w:szCs w:val="24"/>
        </w:rPr>
        <w:t>could</w:t>
      </w:r>
      <w:r w:rsidR="009A1C10" w:rsidRPr="00FD1294">
        <w:rPr>
          <w:rFonts w:ascii="Times New Roman" w:hAnsi="Times New Roman" w:cs="Times New Roman"/>
          <w:sz w:val="24"/>
          <w:szCs w:val="24"/>
        </w:rPr>
        <w:t xml:space="preserve"> train machine learning models capable of </w:t>
      </w:r>
      <w:r w:rsidR="009A1C10">
        <w:rPr>
          <w:rFonts w:ascii="Times New Roman" w:hAnsi="Times New Roman" w:cs="Times New Roman"/>
          <w:sz w:val="24"/>
          <w:szCs w:val="24"/>
        </w:rPr>
        <w:t>predicting consciousness recovery</w:t>
      </w:r>
      <w:r w:rsidR="009A1C10" w:rsidRPr="00FD1294">
        <w:rPr>
          <w:rFonts w:ascii="Times New Roman" w:hAnsi="Times New Roman" w:cs="Times New Roman"/>
          <w:sz w:val="24"/>
          <w:szCs w:val="24"/>
        </w:rPr>
        <w:t xml:space="preserve"> in </w:t>
      </w:r>
      <w:r w:rsidR="00F97841">
        <w:rPr>
          <w:rFonts w:ascii="Times New Roman" w:hAnsi="Times New Roman" w:cs="Times New Roman"/>
          <w:sz w:val="24"/>
          <w:szCs w:val="24"/>
        </w:rPr>
        <w:t>DOC</w:t>
      </w:r>
      <w:r w:rsidR="009A1C10">
        <w:rPr>
          <w:rFonts w:ascii="Times New Roman" w:hAnsi="Times New Roman" w:cs="Times New Roman"/>
          <w:sz w:val="24"/>
          <w:szCs w:val="24"/>
        </w:rPr>
        <w:t>.</w:t>
      </w:r>
      <w:r w:rsidR="00EC19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5CBFA" w14:textId="4B518EAD" w:rsidR="00EC21E8" w:rsidRPr="00FD1294" w:rsidRDefault="003857CA">
      <w:pPr>
        <w:jc w:val="both"/>
        <w:rPr>
          <w:rFonts w:ascii="Times New Roman" w:hAnsi="Times New Roman" w:cs="Times New Roman"/>
          <w:sz w:val="24"/>
          <w:szCs w:val="24"/>
        </w:rPr>
      </w:pPr>
      <w:r w:rsidRPr="003857C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A1C10">
        <w:rPr>
          <w:rFonts w:ascii="Times New Roman" w:hAnsi="Times New Roman" w:cs="Times New Roman"/>
          <w:sz w:val="24"/>
          <w:szCs w:val="24"/>
        </w:rPr>
        <w:t>In f</w:t>
      </w:r>
      <w:r w:rsidR="009A1C10" w:rsidRPr="00FD1294">
        <w:rPr>
          <w:rFonts w:ascii="Times New Roman" w:hAnsi="Times New Roman" w:cs="Times New Roman"/>
          <w:sz w:val="24"/>
          <w:szCs w:val="24"/>
        </w:rPr>
        <w:t>ourteen (n = 14) DOC patients (40 ± 16 years old; 9 females)</w:t>
      </w:r>
      <w:r w:rsidR="009A1C10">
        <w:rPr>
          <w:rFonts w:ascii="Times New Roman" w:hAnsi="Times New Roman" w:cs="Times New Roman"/>
          <w:sz w:val="24"/>
          <w:szCs w:val="24"/>
        </w:rPr>
        <w:t>,</w:t>
      </w:r>
      <w:r w:rsidR="009A1C10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>we recorded 5 minutes of high-density EEG (128 channels) during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>a resting baseline state (</w:t>
      </w:r>
      <w:r w:rsidR="009A1C10">
        <w:rPr>
          <w:rFonts w:ascii="Times New Roman" w:hAnsi="Times New Roman" w:cs="Times New Roman"/>
          <w:i/>
          <w:iCs/>
          <w:sz w:val="24"/>
          <w:szCs w:val="24"/>
        </w:rPr>
        <w:t xml:space="preserve">Baseline) </w:t>
      </w:r>
      <w:r w:rsidR="009A1C10">
        <w:rPr>
          <w:rFonts w:ascii="Times New Roman" w:hAnsi="Times New Roman" w:cs="Times New Roman"/>
          <w:sz w:val="24"/>
          <w:szCs w:val="24"/>
        </w:rPr>
        <w:t xml:space="preserve">and 5 minutes during 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propofol anesthesia </w:t>
      </w:r>
      <w:r w:rsidR="009A1C10">
        <w:rPr>
          <w:rFonts w:ascii="Times New Roman" w:hAnsi="Times New Roman" w:cs="Times New Roman"/>
          <w:sz w:val="24"/>
          <w:szCs w:val="24"/>
        </w:rPr>
        <w:t>(</w:t>
      </w:r>
      <w:r w:rsidR="009A1C10">
        <w:rPr>
          <w:rFonts w:ascii="Times New Roman" w:hAnsi="Times New Roman" w:cs="Times New Roman"/>
          <w:i/>
          <w:iCs/>
          <w:sz w:val="24"/>
          <w:szCs w:val="24"/>
        </w:rPr>
        <w:t>Anesthesia</w:t>
      </w:r>
      <w:r w:rsidR="009A1C10" w:rsidRPr="00CD682C">
        <w:rPr>
          <w:rFonts w:ascii="Times New Roman" w:hAnsi="Times New Roman" w:cs="Times New Roman"/>
          <w:sz w:val="24"/>
          <w:szCs w:val="24"/>
        </w:rPr>
        <w:t>)</w:t>
      </w:r>
      <w:r w:rsidR="009A1C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C21E8" w:rsidRPr="00FD1294">
        <w:rPr>
          <w:rFonts w:ascii="Times New Roman" w:hAnsi="Times New Roman" w:cs="Times New Roman"/>
          <w:sz w:val="24"/>
          <w:szCs w:val="24"/>
        </w:rPr>
        <w:t>at 2.0 mcg/ml target effect site concentration.</w:t>
      </w:r>
      <w:del w:id="4" w:author="Guillermo Martinez Villar" w:date="2023-01-13T22:04:00Z">
        <w:r w:rsidR="00EC21E8" w:rsidRPr="00FD1294" w:rsidDel="002D6D3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C21E8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3C3ED5">
        <w:rPr>
          <w:rFonts w:ascii="Times New Roman" w:hAnsi="Times New Roman" w:cs="Times New Roman"/>
          <w:sz w:val="24"/>
          <w:szCs w:val="24"/>
        </w:rPr>
        <w:t xml:space="preserve">Cleaned 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EEG signals </w:t>
      </w:r>
      <w:r w:rsidR="009A1C10">
        <w:rPr>
          <w:rFonts w:ascii="Times New Roman" w:hAnsi="Times New Roman" w:cs="Times New Roman"/>
          <w:sz w:val="24"/>
          <w:szCs w:val="24"/>
        </w:rPr>
        <w:t>were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 filtered in the </w:t>
      </w:r>
      <w:del w:id="5" w:author="Guillermo Martinez Villar" w:date="2023-01-13T23:29:00Z">
        <w:r w:rsidR="00EC21E8" w:rsidRPr="00FD1294" w:rsidDel="00884B28">
          <w:rPr>
            <w:rFonts w:ascii="Times New Roman" w:hAnsi="Times New Roman" w:cs="Times New Roman"/>
            <w:sz w:val="24"/>
            <w:szCs w:val="24"/>
          </w:rPr>
          <w:delText xml:space="preserve">alpha </w:delText>
        </w:r>
      </w:del>
      <w:ins w:id="6" w:author="Guillermo Martinez Villar" w:date="2023-01-13T23:29:00Z">
        <w:r w:rsidR="00884B28">
          <w:rPr>
            <w:rFonts w:ascii="Times New Roman" w:hAnsi="Times New Roman" w:cs="Times New Roman"/>
            <w:sz w:val="24"/>
            <w:szCs w:val="24"/>
          </w:rPr>
          <w:t xml:space="preserve">0.1-45Hz </w:t>
        </w:r>
      </w:ins>
      <w:r w:rsidR="00EC21E8" w:rsidRPr="00FD1294">
        <w:rPr>
          <w:rFonts w:ascii="Times New Roman" w:hAnsi="Times New Roman" w:cs="Times New Roman"/>
          <w:sz w:val="24"/>
          <w:szCs w:val="24"/>
        </w:rPr>
        <w:t xml:space="preserve">frequency </w:t>
      </w:r>
      <w:del w:id="7" w:author="Guillermo Martinez Villar" w:date="2023-01-13T23:30:00Z">
        <w:r w:rsidR="00EC21E8" w:rsidRPr="00FD1294" w:rsidDel="00884B28">
          <w:rPr>
            <w:rFonts w:ascii="Times New Roman" w:hAnsi="Times New Roman" w:cs="Times New Roman"/>
            <w:sz w:val="24"/>
            <w:szCs w:val="24"/>
          </w:rPr>
          <w:delText>(8-13Hz)</w:delText>
        </w:r>
      </w:del>
      <w:ins w:id="8" w:author="Guillermo Martinez Villar" w:date="2023-01-13T23:30:00Z">
        <w:r w:rsidR="00884B28">
          <w:rPr>
            <w:rFonts w:ascii="Times New Roman" w:hAnsi="Times New Roman" w:cs="Times New Roman"/>
            <w:sz w:val="24"/>
            <w:szCs w:val="24"/>
          </w:rPr>
          <w:t>range</w:t>
        </w:r>
      </w:ins>
      <w:r w:rsidR="00EC21E8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 xml:space="preserve">and were used to 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calculate the normalized multivariate </w:t>
      </w:r>
      <w:r w:rsidR="00B22F8B" w:rsidRPr="00FD1294">
        <w:rPr>
          <w:rFonts w:ascii="Times New Roman" w:hAnsi="Times New Roman" w:cs="Times New Roman"/>
          <w:sz w:val="24"/>
          <w:szCs w:val="24"/>
        </w:rPr>
        <w:t>LZ</w:t>
      </w:r>
      <w:r w:rsidR="009A1C10">
        <w:rPr>
          <w:rFonts w:ascii="Times New Roman" w:hAnsi="Times New Roman" w:cs="Times New Roman"/>
          <w:sz w:val="24"/>
          <w:szCs w:val="24"/>
        </w:rPr>
        <w:t>C</w:t>
      </w:r>
      <w:r w:rsidR="009436D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C029A0">
        <w:rPr>
          <w:rFonts w:ascii="Times New Roman" w:hAnsi="Times New Roman" w:cs="Times New Roman"/>
          <w:sz w:val="24"/>
          <w:szCs w:val="24"/>
        </w:rPr>
        <w:t xml:space="preserve"> f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or each </w:t>
      </w:r>
      <w:r w:rsidR="00EC21E8" w:rsidRPr="009A1C10">
        <w:rPr>
          <w:rFonts w:ascii="Times New Roman" w:hAnsi="Times New Roman" w:cs="Times New Roman"/>
          <w:sz w:val="24"/>
          <w:szCs w:val="24"/>
        </w:rPr>
        <w:t>participant</w:t>
      </w:r>
      <w:r w:rsidR="009A1C10" w:rsidRPr="00CD682C">
        <w:rPr>
          <w:rFonts w:ascii="Times New Roman" w:hAnsi="Times New Roman" w:cs="Times New Roman"/>
          <w:sz w:val="24"/>
          <w:szCs w:val="24"/>
        </w:rPr>
        <w:t xml:space="preserve">, for both </w:t>
      </w:r>
      <w:r w:rsidR="009A1C10" w:rsidRPr="00CD682C">
        <w:rPr>
          <w:rFonts w:ascii="Times New Roman" w:hAnsi="Times New Roman" w:cs="Times New Roman"/>
          <w:i/>
          <w:iCs/>
          <w:sz w:val="24"/>
          <w:szCs w:val="24"/>
        </w:rPr>
        <w:t>Baseline</w:t>
      </w:r>
      <w:r w:rsidR="009A1C10" w:rsidRPr="00CD682C">
        <w:rPr>
          <w:rFonts w:ascii="Times New Roman" w:hAnsi="Times New Roman" w:cs="Times New Roman"/>
          <w:sz w:val="24"/>
          <w:szCs w:val="24"/>
        </w:rPr>
        <w:t xml:space="preserve"> and </w:t>
      </w:r>
      <w:r w:rsidR="009A1C10" w:rsidRPr="00CD682C">
        <w:rPr>
          <w:rFonts w:ascii="Times New Roman" w:hAnsi="Times New Roman" w:cs="Times New Roman"/>
          <w:i/>
          <w:iCs/>
          <w:sz w:val="24"/>
          <w:szCs w:val="24"/>
        </w:rPr>
        <w:t>Anesthesia</w:t>
      </w:r>
      <w:r w:rsidR="009A1C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>states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. </w:t>
      </w:r>
      <w:r w:rsidR="007D63DB">
        <w:rPr>
          <w:rFonts w:ascii="Times New Roman" w:hAnsi="Times New Roman" w:cs="Times New Roman"/>
          <w:sz w:val="24"/>
          <w:szCs w:val="24"/>
        </w:rPr>
        <w:t>A</w:t>
      </w:r>
      <w:r w:rsidR="00EC19F2">
        <w:rPr>
          <w:rFonts w:ascii="Times New Roman" w:hAnsi="Times New Roman" w:cs="Times New Roman"/>
          <w:sz w:val="24"/>
          <w:szCs w:val="24"/>
        </w:rPr>
        <w:t xml:space="preserve">lpha </w:t>
      </w:r>
      <w:r w:rsidR="00CD682C">
        <w:rPr>
          <w:rFonts w:ascii="Times New Roman" w:hAnsi="Times New Roman" w:cs="Times New Roman"/>
          <w:sz w:val="24"/>
          <w:szCs w:val="24"/>
        </w:rPr>
        <w:t xml:space="preserve">LZC was compared between patient groups based on recovery outcome </w:t>
      </w:r>
      <w:r w:rsidR="00CD682C" w:rsidRPr="00FD1294">
        <w:rPr>
          <w:rFonts w:ascii="Times New Roman" w:hAnsi="Times New Roman" w:cs="Times New Roman"/>
          <w:sz w:val="24"/>
          <w:szCs w:val="24"/>
        </w:rPr>
        <w:t xml:space="preserve">(whether </w:t>
      </w:r>
      <w:r w:rsidR="00CD682C">
        <w:rPr>
          <w:rFonts w:ascii="Times New Roman" w:hAnsi="Times New Roman" w:cs="Times New Roman"/>
          <w:sz w:val="24"/>
          <w:szCs w:val="24"/>
        </w:rPr>
        <w:t xml:space="preserve">or not </w:t>
      </w:r>
      <w:r w:rsidR="00CD682C" w:rsidRPr="00FD1294">
        <w:rPr>
          <w:rFonts w:ascii="Times New Roman" w:hAnsi="Times New Roman" w:cs="Times New Roman"/>
          <w:sz w:val="24"/>
          <w:szCs w:val="24"/>
        </w:rPr>
        <w:t xml:space="preserve">consciousness was recovered within </w:t>
      </w:r>
      <w:r w:rsidR="00CD682C">
        <w:rPr>
          <w:rFonts w:ascii="Times New Roman" w:hAnsi="Times New Roman" w:cs="Times New Roman"/>
          <w:sz w:val="24"/>
          <w:szCs w:val="24"/>
        </w:rPr>
        <w:t>3</w:t>
      </w:r>
      <w:r w:rsidR="00CD682C" w:rsidRPr="00FD1294">
        <w:rPr>
          <w:rFonts w:ascii="Times New Roman" w:hAnsi="Times New Roman" w:cs="Times New Roman"/>
          <w:sz w:val="24"/>
          <w:szCs w:val="24"/>
        </w:rPr>
        <w:t xml:space="preserve"> months post-sampling</w:t>
      </w:r>
      <w:r w:rsidR="00CD682C">
        <w:rPr>
          <w:rFonts w:ascii="Times New Roman" w:hAnsi="Times New Roman" w:cs="Times New Roman"/>
          <w:sz w:val="24"/>
          <w:szCs w:val="24"/>
        </w:rPr>
        <w:t xml:space="preserve">), using independent samples t-tests. 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Normalized </w:t>
      </w:r>
      <w:r w:rsidR="00EC19F2">
        <w:rPr>
          <w:rFonts w:ascii="Times New Roman" w:hAnsi="Times New Roman" w:cs="Times New Roman"/>
          <w:sz w:val="24"/>
          <w:szCs w:val="24"/>
        </w:rPr>
        <w:t xml:space="preserve">alpha </w:t>
      </w:r>
      <w:r w:rsidR="009A1C10" w:rsidRPr="00FD1294">
        <w:rPr>
          <w:rFonts w:ascii="Times New Roman" w:hAnsi="Times New Roman" w:cs="Times New Roman"/>
          <w:sz w:val="24"/>
          <w:szCs w:val="24"/>
        </w:rPr>
        <w:t>L</w:t>
      </w:r>
      <w:r w:rsidR="009A1C10">
        <w:rPr>
          <w:rFonts w:ascii="Times New Roman" w:hAnsi="Times New Roman" w:cs="Times New Roman"/>
          <w:sz w:val="24"/>
          <w:szCs w:val="24"/>
        </w:rPr>
        <w:t>ZC</w:t>
      </w:r>
      <w:r w:rsidR="009A1C10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EC21E8" w:rsidRPr="00FD1294">
        <w:rPr>
          <w:rFonts w:ascii="Times New Roman" w:hAnsi="Times New Roman" w:cs="Times New Roman"/>
          <w:sz w:val="24"/>
          <w:szCs w:val="24"/>
        </w:rPr>
        <w:t>scores (one per participant</w:t>
      </w:r>
      <w:r w:rsidR="009A1C10">
        <w:rPr>
          <w:rFonts w:ascii="Times New Roman" w:hAnsi="Times New Roman" w:cs="Times New Roman"/>
          <w:sz w:val="24"/>
          <w:szCs w:val="24"/>
        </w:rPr>
        <w:t>, per</w:t>
      </w:r>
      <w:r w:rsidR="00EC19F2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>state</w:t>
      </w:r>
      <w:r w:rsidR="00EC19F2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EC19F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C19F2" w:rsidRPr="0012619B">
        <w:rPr>
          <w:rFonts w:ascii="Times New Roman" w:hAnsi="Times New Roman" w:cs="Times New Roman"/>
          <w:i/>
          <w:iCs/>
          <w:sz w:val="24"/>
          <w:szCs w:val="24"/>
        </w:rPr>
        <w:t>econfiguration</w:t>
      </w:r>
      <w:r w:rsidR="00EC19F2">
        <w:rPr>
          <w:rFonts w:ascii="Times New Roman" w:hAnsi="Times New Roman" w:cs="Times New Roman"/>
          <w:sz w:val="24"/>
          <w:szCs w:val="24"/>
        </w:rPr>
        <w:t xml:space="preserve">: the difference between </w:t>
      </w:r>
      <w:r w:rsidR="00EC19F2" w:rsidRPr="0012619B">
        <w:rPr>
          <w:rFonts w:ascii="Times New Roman" w:hAnsi="Times New Roman" w:cs="Times New Roman"/>
          <w:i/>
          <w:iCs/>
          <w:sz w:val="24"/>
          <w:szCs w:val="24"/>
        </w:rPr>
        <w:t>Anesthesia</w:t>
      </w:r>
      <w:r w:rsidR="00EC19F2">
        <w:rPr>
          <w:rFonts w:ascii="Times New Roman" w:hAnsi="Times New Roman" w:cs="Times New Roman"/>
          <w:sz w:val="24"/>
          <w:szCs w:val="24"/>
        </w:rPr>
        <w:t xml:space="preserve"> and </w:t>
      </w:r>
      <w:r w:rsidR="00EC19F2" w:rsidRPr="0012619B">
        <w:rPr>
          <w:rFonts w:ascii="Times New Roman" w:hAnsi="Times New Roman" w:cs="Times New Roman"/>
          <w:i/>
          <w:iCs/>
          <w:sz w:val="24"/>
          <w:szCs w:val="24"/>
        </w:rPr>
        <w:t>Baseline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) and </w:t>
      </w:r>
      <w:r w:rsidR="000E111B" w:rsidRPr="00FD1294">
        <w:rPr>
          <w:rFonts w:ascii="Times New Roman" w:hAnsi="Times New Roman" w:cs="Times New Roman"/>
          <w:sz w:val="24"/>
          <w:szCs w:val="24"/>
        </w:rPr>
        <w:t>recovery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 outcome were used </w:t>
      </w:r>
      <w:r w:rsidR="00B22F8B" w:rsidRPr="00FD1294">
        <w:rPr>
          <w:rFonts w:ascii="Times New Roman" w:hAnsi="Times New Roman" w:cs="Times New Roman"/>
          <w:sz w:val="24"/>
          <w:szCs w:val="24"/>
        </w:rPr>
        <w:t xml:space="preserve">respectively 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as features and ground-truths to train machine learning </w:t>
      </w:r>
      <w:r w:rsidR="00B22F8B" w:rsidRPr="00FD1294">
        <w:rPr>
          <w:rFonts w:ascii="Times New Roman" w:hAnsi="Times New Roman" w:cs="Times New Roman"/>
          <w:sz w:val="24"/>
          <w:szCs w:val="24"/>
        </w:rPr>
        <w:t>models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 using leave-one</w:t>
      </w:r>
      <w:r w:rsidR="00821509">
        <w:rPr>
          <w:rFonts w:ascii="Times New Roman" w:hAnsi="Times New Roman" w:cs="Times New Roman"/>
          <w:sz w:val="24"/>
          <w:szCs w:val="24"/>
        </w:rPr>
        <w:t>-</w:t>
      </w:r>
      <w:r w:rsidR="00EC21E8" w:rsidRPr="00FD1294">
        <w:rPr>
          <w:rFonts w:ascii="Times New Roman" w:hAnsi="Times New Roman" w:cs="Times New Roman"/>
          <w:sz w:val="24"/>
          <w:szCs w:val="24"/>
        </w:rPr>
        <w:t xml:space="preserve">out cross-validation </w:t>
      </w:r>
      <w:r w:rsidR="00B22F8B" w:rsidRPr="00FD1294">
        <w:rPr>
          <w:rFonts w:ascii="Times New Roman" w:hAnsi="Times New Roman" w:cs="Times New Roman"/>
          <w:sz w:val="24"/>
          <w:szCs w:val="24"/>
        </w:rPr>
        <w:t xml:space="preserve">implemented within </w:t>
      </w:r>
      <w:r w:rsidR="00EC21E8" w:rsidRPr="00FD1294">
        <w:rPr>
          <w:rFonts w:ascii="Times New Roman" w:hAnsi="Times New Roman" w:cs="Times New Roman"/>
          <w:sz w:val="24"/>
          <w:szCs w:val="24"/>
        </w:rPr>
        <w:t>scikit-learn.</w:t>
      </w:r>
      <w:r w:rsidR="009436D2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F97841">
        <w:rPr>
          <w:rFonts w:ascii="Times New Roman" w:hAnsi="Times New Roman" w:cs="Times New Roman"/>
          <w:sz w:val="24"/>
          <w:szCs w:val="24"/>
        </w:rPr>
        <w:t xml:space="preserve"> </w:t>
      </w:r>
      <w:r w:rsidR="00CD682C">
        <w:rPr>
          <w:rFonts w:ascii="Times New Roman" w:hAnsi="Times New Roman" w:cs="Times New Roman"/>
          <w:sz w:val="24"/>
          <w:szCs w:val="24"/>
        </w:rPr>
        <w:t>M</w:t>
      </w:r>
      <w:r w:rsidR="00C029A0">
        <w:rPr>
          <w:rFonts w:ascii="Times New Roman" w:hAnsi="Times New Roman" w:cs="Times New Roman"/>
          <w:sz w:val="24"/>
          <w:szCs w:val="24"/>
        </w:rPr>
        <w:t xml:space="preserve">ultiple machine learning models (logistic regression, support </w:t>
      </w:r>
      <w:r w:rsidR="00C029A0">
        <w:rPr>
          <w:rFonts w:ascii="Times New Roman" w:hAnsi="Times New Roman" w:cs="Times New Roman"/>
          <w:sz w:val="24"/>
          <w:szCs w:val="24"/>
        </w:rPr>
        <w:lastRenderedPageBreak/>
        <w:t>vector machine</w:t>
      </w:r>
      <w:ins w:id="9" w:author="Guillermo Martinez Villar" w:date="2023-01-13T23:30:00Z">
        <w:r w:rsidR="00884B28">
          <w:rPr>
            <w:rFonts w:ascii="Times New Roman" w:hAnsi="Times New Roman" w:cs="Times New Roman"/>
            <w:sz w:val="24"/>
            <w:szCs w:val="24"/>
          </w:rPr>
          <w:t>,</w:t>
        </w:r>
      </w:ins>
      <w:del w:id="10" w:author="Guillermo Martinez Villar" w:date="2023-01-13T23:30:00Z">
        <w:r w:rsidR="00C029A0" w:rsidDel="00884B28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</w:del>
      <w:ins w:id="11" w:author="Guillermo Martinez Villar" w:date="2023-01-13T23:30:00Z">
        <w:r w:rsidR="00884B2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029A0">
        <w:rPr>
          <w:rFonts w:ascii="Times New Roman" w:hAnsi="Times New Roman" w:cs="Times New Roman"/>
          <w:sz w:val="24"/>
          <w:szCs w:val="24"/>
        </w:rPr>
        <w:t>linear discriminant analysis</w:t>
      </w:r>
      <w:del w:id="12" w:author="Guillermo Martinez Villar" w:date="2023-01-13T23:30:00Z">
        <w:r w:rsidR="00C029A0" w:rsidDel="00884B28">
          <w:rPr>
            <w:rFonts w:ascii="Times New Roman" w:hAnsi="Times New Roman" w:cs="Times New Roman"/>
            <w:sz w:val="24"/>
            <w:szCs w:val="24"/>
          </w:rPr>
          <w:delText xml:space="preserve"> [LDA]</w:delText>
        </w:r>
      </w:del>
      <w:r w:rsidR="00C029A0">
        <w:rPr>
          <w:rFonts w:ascii="Times New Roman" w:hAnsi="Times New Roman" w:cs="Times New Roman"/>
          <w:sz w:val="24"/>
          <w:szCs w:val="24"/>
        </w:rPr>
        <w:t xml:space="preserve"> </w:t>
      </w:r>
      <w:ins w:id="13" w:author="Guillermo Martinez Villar" w:date="2023-01-13T23:30:00Z">
        <w:r w:rsidR="00884B28">
          <w:rPr>
            <w:rFonts w:ascii="Times New Roman" w:hAnsi="Times New Roman" w:cs="Times New Roman"/>
            <w:sz w:val="24"/>
            <w:szCs w:val="24"/>
          </w:rPr>
          <w:t xml:space="preserve">and decision tree [DT] </w:t>
        </w:r>
      </w:ins>
      <w:r w:rsidR="00C029A0">
        <w:rPr>
          <w:rFonts w:ascii="Times New Roman" w:hAnsi="Times New Roman" w:cs="Times New Roman"/>
          <w:sz w:val="24"/>
          <w:szCs w:val="24"/>
        </w:rPr>
        <w:t>classifiers) were</w:t>
      </w:r>
      <w:r w:rsidR="009A1C10">
        <w:rPr>
          <w:rFonts w:ascii="Times New Roman" w:hAnsi="Times New Roman" w:cs="Times New Roman"/>
          <w:sz w:val="24"/>
          <w:szCs w:val="24"/>
        </w:rPr>
        <w:t xml:space="preserve"> trained with </w:t>
      </w:r>
      <w:r w:rsidR="00C029A0">
        <w:rPr>
          <w:rFonts w:ascii="Times New Roman" w:hAnsi="Times New Roman" w:cs="Times New Roman"/>
          <w:sz w:val="24"/>
          <w:szCs w:val="24"/>
        </w:rPr>
        <w:t>either</w:t>
      </w:r>
      <w:r w:rsidR="009A1C10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i/>
          <w:sz w:val="24"/>
          <w:szCs w:val="24"/>
        </w:rPr>
        <w:t>Baseline</w:t>
      </w:r>
      <w:r w:rsidR="0012619B">
        <w:rPr>
          <w:rFonts w:ascii="Times New Roman" w:hAnsi="Times New Roman" w:cs="Times New Roman"/>
          <w:i/>
          <w:sz w:val="24"/>
          <w:szCs w:val="24"/>
        </w:rPr>
        <w:t>,</w:t>
      </w:r>
      <w:r w:rsidR="00C029A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029A0" w:rsidRPr="00EB14FC">
        <w:rPr>
          <w:rFonts w:ascii="Times New Roman" w:hAnsi="Times New Roman" w:cs="Times New Roman"/>
          <w:i/>
          <w:sz w:val="24"/>
          <w:szCs w:val="24"/>
        </w:rPr>
        <w:t>Anesthesia</w:t>
      </w:r>
      <w:r w:rsidR="00C029A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C19F2">
        <w:rPr>
          <w:rFonts w:ascii="Times New Roman" w:hAnsi="Times New Roman" w:cs="Times New Roman"/>
          <w:iCs/>
          <w:sz w:val="24"/>
          <w:szCs w:val="24"/>
        </w:rPr>
        <w:t xml:space="preserve">or </w:t>
      </w:r>
      <w:r w:rsidR="00EC19F2" w:rsidRPr="0012619B">
        <w:rPr>
          <w:rFonts w:ascii="Times New Roman" w:hAnsi="Times New Roman" w:cs="Times New Roman"/>
          <w:i/>
          <w:sz w:val="24"/>
          <w:szCs w:val="24"/>
        </w:rPr>
        <w:t>Reconfiguration</w:t>
      </w:r>
      <w:r w:rsidR="00EC19F2" w:rsidDel="00EC19F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C19F2">
        <w:rPr>
          <w:rFonts w:ascii="Times New Roman" w:hAnsi="Times New Roman" w:cs="Times New Roman"/>
          <w:iCs/>
          <w:sz w:val="24"/>
          <w:szCs w:val="24"/>
        </w:rPr>
        <w:t xml:space="preserve">alpha </w:t>
      </w:r>
      <w:r w:rsidR="00C029A0">
        <w:rPr>
          <w:rFonts w:ascii="Times New Roman" w:hAnsi="Times New Roman" w:cs="Times New Roman"/>
          <w:iCs/>
          <w:sz w:val="24"/>
          <w:szCs w:val="24"/>
        </w:rPr>
        <w:t>L</w:t>
      </w:r>
      <w:r w:rsidR="009A1C10" w:rsidRPr="00CD682C">
        <w:rPr>
          <w:rFonts w:ascii="Times New Roman" w:hAnsi="Times New Roman" w:cs="Times New Roman"/>
          <w:iCs/>
          <w:sz w:val="24"/>
          <w:szCs w:val="24"/>
        </w:rPr>
        <w:t>ZC and</w:t>
      </w:r>
      <w:r w:rsidR="009A1C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1C10" w:rsidRPr="00CD682C">
        <w:rPr>
          <w:rFonts w:ascii="Times New Roman" w:hAnsi="Times New Roman" w:cs="Times New Roman"/>
          <w:iCs/>
          <w:sz w:val="24"/>
          <w:szCs w:val="24"/>
        </w:rPr>
        <w:t>recovery outcom</w:t>
      </w:r>
      <w:r w:rsidR="00C029A0">
        <w:rPr>
          <w:rFonts w:ascii="Times New Roman" w:hAnsi="Times New Roman" w:cs="Times New Roman"/>
          <w:iCs/>
          <w:sz w:val="24"/>
          <w:szCs w:val="24"/>
        </w:rPr>
        <w:t>e.</w:t>
      </w:r>
      <w:r w:rsidR="009A1C1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740CAC9" w14:textId="24C4AF53" w:rsidR="00991D89" w:rsidRPr="00FD1294" w:rsidRDefault="003857CA" w:rsidP="00FD1294">
      <w:pPr>
        <w:jc w:val="both"/>
        <w:rPr>
          <w:rFonts w:ascii="Times New Roman" w:hAnsi="Times New Roman" w:cs="Times New Roman"/>
          <w:sz w:val="24"/>
          <w:szCs w:val="24"/>
        </w:rPr>
      </w:pPr>
      <w:r w:rsidRPr="003857CA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A1C10">
        <w:rPr>
          <w:rFonts w:ascii="Times New Roman" w:hAnsi="Times New Roman" w:cs="Times New Roman"/>
          <w:sz w:val="24"/>
          <w:szCs w:val="24"/>
        </w:rPr>
        <w:t>Patients who recovered consciousness within 3 months post-sampling</w:t>
      </w:r>
      <w:r w:rsidR="00CD4B7A">
        <w:rPr>
          <w:rFonts w:ascii="Times New Roman" w:hAnsi="Times New Roman" w:cs="Times New Roman"/>
          <w:sz w:val="24"/>
          <w:szCs w:val="24"/>
        </w:rPr>
        <w:t xml:space="preserve"> (n = 6)</w:t>
      </w:r>
      <w:r w:rsidR="009A1C10">
        <w:rPr>
          <w:rFonts w:ascii="Times New Roman" w:hAnsi="Times New Roman" w:cs="Times New Roman"/>
          <w:sz w:val="24"/>
          <w:szCs w:val="24"/>
        </w:rPr>
        <w:t xml:space="preserve"> had significantly higher</w:t>
      </w:r>
      <w:del w:id="14" w:author="Guillermo Martinez Villar" w:date="2023-01-13T23:31:00Z">
        <w:r w:rsidR="009A1C10" w:rsidDel="00884B2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525F9B" w:rsidDel="00884B28">
          <w:rPr>
            <w:rFonts w:ascii="Times New Roman" w:hAnsi="Times New Roman" w:cs="Times New Roman"/>
            <w:sz w:val="24"/>
            <w:szCs w:val="24"/>
          </w:rPr>
          <w:delText>alpha</w:delText>
        </w:r>
      </w:del>
      <w:r w:rsidR="00525F9B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 xml:space="preserve">LZC during </w:t>
      </w:r>
      <w:r w:rsidR="009A1C10">
        <w:rPr>
          <w:rFonts w:ascii="Times New Roman" w:hAnsi="Times New Roman" w:cs="Times New Roman"/>
          <w:i/>
          <w:iCs/>
          <w:sz w:val="24"/>
          <w:szCs w:val="24"/>
        </w:rPr>
        <w:t>Anesthesia</w:t>
      </w:r>
      <w:r w:rsidR="009A1C10">
        <w:rPr>
          <w:rFonts w:ascii="Times New Roman" w:hAnsi="Times New Roman" w:cs="Times New Roman"/>
          <w:sz w:val="24"/>
          <w:szCs w:val="24"/>
        </w:rPr>
        <w:t xml:space="preserve"> than those who did not recover</w:t>
      </w:r>
      <w:r w:rsidR="00CD4B7A">
        <w:rPr>
          <w:rFonts w:ascii="Times New Roman" w:hAnsi="Times New Roman" w:cs="Times New Roman"/>
          <w:sz w:val="24"/>
          <w:szCs w:val="24"/>
        </w:rPr>
        <w:t xml:space="preserve"> (n = 8)</w:t>
      </w:r>
      <w:r w:rsidR="009A1C10">
        <w:rPr>
          <w:rFonts w:ascii="Times New Roman" w:hAnsi="Times New Roman" w:cs="Times New Roman"/>
          <w:sz w:val="24"/>
          <w:szCs w:val="24"/>
        </w:rPr>
        <w:t xml:space="preserve"> (t(12) = 4.27, p</w:t>
      </w:r>
      <w:r w:rsidR="00EC19F2">
        <w:rPr>
          <w:rFonts w:ascii="Times New Roman" w:hAnsi="Times New Roman" w:cs="Times New Roman"/>
          <w:sz w:val="24"/>
          <w:szCs w:val="24"/>
        </w:rPr>
        <w:t>=</w:t>
      </w:r>
      <w:r w:rsidR="009A1C10">
        <w:rPr>
          <w:rFonts w:ascii="Times New Roman" w:hAnsi="Times New Roman" w:cs="Times New Roman"/>
          <w:sz w:val="24"/>
          <w:szCs w:val="24"/>
        </w:rPr>
        <w:t xml:space="preserve"> 0.00</w:t>
      </w:r>
      <w:ins w:id="15" w:author="Guillermo Martinez Villar" w:date="2023-01-13T23:31:00Z">
        <w:r w:rsidR="00884B28">
          <w:rPr>
            <w:rFonts w:ascii="Times New Roman" w:hAnsi="Times New Roman" w:cs="Times New Roman"/>
            <w:sz w:val="24"/>
            <w:szCs w:val="24"/>
          </w:rPr>
          <w:t>2</w:t>
        </w:r>
      </w:ins>
      <w:del w:id="16" w:author="Guillermo Martinez Villar" w:date="2023-01-13T23:31:00Z">
        <w:r w:rsidR="009A1C10" w:rsidDel="00884B28">
          <w:rPr>
            <w:rFonts w:ascii="Times New Roman" w:hAnsi="Times New Roman" w:cs="Times New Roman"/>
            <w:sz w:val="24"/>
            <w:szCs w:val="24"/>
          </w:rPr>
          <w:delText>1</w:delText>
        </w:r>
      </w:del>
      <w:r w:rsidR="009A1C10">
        <w:rPr>
          <w:rFonts w:ascii="Times New Roman" w:hAnsi="Times New Roman" w:cs="Times New Roman"/>
          <w:sz w:val="24"/>
          <w:szCs w:val="24"/>
        </w:rPr>
        <w:t xml:space="preserve">). No group difference was found for </w:t>
      </w:r>
      <w:r w:rsidR="009A1C10">
        <w:rPr>
          <w:rFonts w:ascii="Times New Roman" w:hAnsi="Times New Roman" w:cs="Times New Roman"/>
          <w:i/>
          <w:iCs/>
          <w:sz w:val="24"/>
          <w:szCs w:val="24"/>
        </w:rPr>
        <w:t xml:space="preserve">Baseline </w:t>
      </w:r>
      <w:r w:rsidR="009A1C10">
        <w:rPr>
          <w:rFonts w:ascii="Times New Roman" w:hAnsi="Times New Roman" w:cs="Times New Roman"/>
          <w:sz w:val="24"/>
          <w:szCs w:val="24"/>
        </w:rPr>
        <w:t>(t(12) = 0.61, p = 0.554)</w:t>
      </w:r>
      <w:r w:rsidR="00EC19F2">
        <w:rPr>
          <w:rFonts w:ascii="Times New Roman" w:hAnsi="Times New Roman" w:cs="Times New Roman"/>
          <w:sz w:val="24"/>
          <w:szCs w:val="24"/>
        </w:rPr>
        <w:t xml:space="preserve"> </w:t>
      </w:r>
      <w:r w:rsidR="009F38D6">
        <w:rPr>
          <w:rFonts w:ascii="Times New Roman" w:hAnsi="Times New Roman" w:cs="Times New Roman"/>
          <w:sz w:val="24"/>
          <w:szCs w:val="24"/>
        </w:rPr>
        <w:t>or</w:t>
      </w:r>
      <w:r w:rsidR="00EC19F2">
        <w:rPr>
          <w:rFonts w:ascii="Times New Roman" w:hAnsi="Times New Roman" w:cs="Times New Roman"/>
          <w:sz w:val="24"/>
          <w:szCs w:val="24"/>
        </w:rPr>
        <w:t xml:space="preserve"> </w:t>
      </w:r>
      <w:r w:rsidR="00EC19F2" w:rsidRPr="009436D2">
        <w:rPr>
          <w:rFonts w:ascii="Times New Roman" w:hAnsi="Times New Roman" w:cs="Times New Roman"/>
          <w:i/>
          <w:iCs/>
          <w:sz w:val="24"/>
          <w:szCs w:val="24"/>
        </w:rPr>
        <w:t>Reconfiguration</w:t>
      </w:r>
      <w:r w:rsidR="00EC19F2">
        <w:rPr>
          <w:rFonts w:ascii="Times New Roman" w:hAnsi="Times New Roman" w:cs="Times New Roman"/>
          <w:sz w:val="24"/>
          <w:szCs w:val="24"/>
        </w:rPr>
        <w:t xml:space="preserve"> </w:t>
      </w:r>
      <w:r w:rsidR="00525F9B">
        <w:rPr>
          <w:rFonts w:ascii="Times New Roman" w:hAnsi="Times New Roman" w:cs="Times New Roman"/>
          <w:sz w:val="24"/>
          <w:szCs w:val="24"/>
        </w:rPr>
        <w:t xml:space="preserve">alpha </w:t>
      </w:r>
      <w:r w:rsidR="00EC19F2">
        <w:rPr>
          <w:rFonts w:ascii="Times New Roman" w:hAnsi="Times New Roman" w:cs="Times New Roman"/>
          <w:sz w:val="24"/>
          <w:szCs w:val="24"/>
        </w:rPr>
        <w:t>LZC (t(12) = -1.9, p=0.08)</w:t>
      </w:r>
      <w:r w:rsidR="009A1C10">
        <w:rPr>
          <w:rFonts w:ascii="Times New Roman" w:hAnsi="Times New Roman" w:cs="Times New Roman"/>
          <w:sz w:val="24"/>
          <w:szCs w:val="24"/>
        </w:rPr>
        <w:t xml:space="preserve">. </w:t>
      </w:r>
      <w:ins w:id="17" w:author="Guillermo Martinez Villar" w:date="2023-01-13T23:31:00Z">
        <w:r w:rsidR="00884B28">
          <w:rPr>
            <w:rFonts w:ascii="Times New Roman" w:hAnsi="Times New Roman" w:cs="Times New Roman"/>
            <w:sz w:val="24"/>
            <w:szCs w:val="24"/>
          </w:rPr>
          <w:t>DT</w:t>
        </w:r>
      </w:ins>
      <w:del w:id="18" w:author="Guillermo Martinez Villar" w:date="2023-01-13T23:31:00Z">
        <w:r w:rsidR="009A1C10" w:rsidDel="00884B28">
          <w:rPr>
            <w:rFonts w:ascii="Times New Roman" w:hAnsi="Times New Roman" w:cs="Times New Roman"/>
            <w:sz w:val="24"/>
            <w:szCs w:val="24"/>
          </w:rPr>
          <w:delText>LDA</w:delText>
        </w:r>
      </w:del>
      <w:r w:rsidR="009A1C10">
        <w:rPr>
          <w:rFonts w:ascii="Times New Roman" w:hAnsi="Times New Roman" w:cs="Times New Roman"/>
          <w:sz w:val="24"/>
          <w:szCs w:val="24"/>
        </w:rPr>
        <w:t xml:space="preserve"> classifier</w:t>
      </w:r>
      <w:r w:rsidR="00453AAE">
        <w:rPr>
          <w:rFonts w:ascii="Times New Roman" w:hAnsi="Times New Roman" w:cs="Times New Roman"/>
          <w:sz w:val="24"/>
          <w:szCs w:val="24"/>
        </w:rPr>
        <w:t>s</w:t>
      </w:r>
      <w:r w:rsidR="009A1C10">
        <w:rPr>
          <w:rFonts w:ascii="Times New Roman" w:hAnsi="Times New Roman" w:cs="Times New Roman"/>
          <w:sz w:val="24"/>
          <w:szCs w:val="24"/>
        </w:rPr>
        <w:t xml:space="preserve"> </w:t>
      </w:r>
      <w:r w:rsidR="00C029A0">
        <w:rPr>
          <w:rFonts w:ascii="Times New Roman" w:hAnsi="Times New Roman" w:cs="Times New Roman"/>
          <w:sz w:val="24"/>
          <w:szCs w:val="24"/>
        </w:rPr>
        <w:t xml:space="preserve">were the most performant. When </w:t>
      </w:r>
      <w:r w:rsidR="009A1C10">
        <w:rPr>
          <w:rFonts w:ascii="Times New Roman" w:hAnsi="Times New Roman" w:cs="Times New Roman"/>
          <w:sz w:val="24"/>
          <w:szCs w:val="24"/>
        </w:rPr>
        <w:t xml:space="preserve">trained using </w:t>
      </w:r>
      <w:r w:rsidR="009A1C10" w:rsidRPr="009A1C10">
        <w:rPr>
          <w:rFonts w:ascii="Times New Roman" w:hAnsi="Times New Roman" w:cs="Times New Roman"/>
          <w:i/>
          <w:sz w:val="24"/>
          <w:szCs w:val="24"/>
        </w:rPr>
        <w:t>Baseline</w:t>
      </w:r>
      <w:r w:rsidR="00525F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5F9B" w:rsidRPr="009436D2">
        <w:rPr>
          <w:rFonts w:ascii="Times New Roman" w:hAnsi="Times New Roman" w:cs="Times New Roman"/>
          <w:iCs/>
          <w:sz w:val="24"/>
          <w:szCs w:val="24"/>
        </w:rPr>
        <w:t>and</w:t>
      </w:r>
      <w:r w:rsidR="00525F9B">
        <w:rPr>
          <w:rFonts w:ascii="Times New Roman" w:hAnsi="Times New Roman" w:cs="Times New Roman"/>
          <w:i/>
          <w:sz w:val="24"/>
          <w:szCs w:val="24"/>
        </w:rPr>
        <w:t xml:space="preserve"> Reconfiguration</w:t>
      </w:r>
      <w:del w:id="19" w:author="Guillermo Martinez Villar" w:date="2023-01-13T23:31:00Z">
        <w:r w:rsidR="009A1C10" w:rsidDel="00884B28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525F9B" w:rsidDel="00884B28">
          <w:rPr>
            <w:rFonts w:ascii="Times New Roman" w:hAnsi="Times New Roman" w:cs="Times New Roman"/>
            <w:iCs/>
            <w:sz w:val="24"/>
            <w:szCs w:val="24"/>
          </w:rPr>
          <w:delText>alpha</w:delText>
        </w:r>
      </w:del>
      <w:r w:rsidR="00525F9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iCs/>
          <w:sz w:val="24"/>
          <w:szCs w:val="24"/>
        </w:rPr>
        <w:t>LZC</w:t>
      </w:r>
      <w:r w:rsidR="00C029A0">
        <w:rPr>
          <w:rFonts w:ascii="Times New Roman" w:hAnsi="Times New Roman" w:cs="Times New Roman"/>
          <w:iCs/>
          <w:sz w:val="24"/>
          <w:szCs w:val="24"/>
        </w:rPr>
        <w:t>,</w:t>
      </w:r>
      <w:r w:rsidR="00525F9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029A0">
        <w:rPr>
          <w:rFonts w:ascii="Times New Roman" w:hAnsi="Times New Roman" w:cs="Times New Roman"/>
          <w:iCs/>
          <w:sz w:val="24"/>
          <w:szCs w:val="24"/>
        </w:rPr>
        <w:t>mean accurac</w:t>
      </w:r>
      <w:r w:rsidR="00525F9B">
        <w:rPr>
          <w:rFonts w:ascii="Times New Roman" w:hAnsi="Times New Roman" w:cs="Times New Roman"/>
          <w:iCs/>
          <w:sz w:val="24"/>
          <w:szCs w:val="24"/>
        </w:rPr>
        <w:t>ies</w:t>
      </w:r>
      <w:r w:rsidR="00C029A0">
        <w:rPr>
          <w:rFonts w:ascii="Times New Roman" w:hAnsi="Times New Roman" w:cs="Times New Roman"/>
          <w:iCs/>
          <w:sz w:val="24"/>
          <w:szCs w:val="24"/>
        </w:rPr>
        <w:t xml:space="preserve"> of 35.71%</w:t>
      </w:r>
      <w:r w:rsidR="009A1C1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25F9B">
        <w:rPr>
          <w:rFonts w:ascii="Times New Roman" w:hAnsi="Times New Roman" w:cs="Times New Roman"/>
          <w:iCs/>
          <w:sz w:val="24"/>
          <w:szCs w:val="24"/>
        </w:rPr>
        <w:t xml:space="preserve">and 57.14% </w:t>
      </w:r>
      <w:r w:rsidR="00C029A0">
        <w:rPr>
          <w:rFonts w:ascii="Times New Roman" w:hAnsi="Times New Roman" w:cs="Times New Roman"/>
          <w:iCs/>
          <w:sz w:val="24"/>
          <w:szCs w:val="24"/>
        </w:rPr>
        <w:t>w</w:t>
      </w:r>
      <w:r w:rsidR="00525F9B">
        <w:rPr>
          <w:rFonts w:ascii="Times New Roman" w:hAnsi="Times New Roman" w:cs="Times New Roman"/>
          <w:iCs/>
          <w:sz w:val="24"/>
          <w:szCs w:val="24"/>
        </w:rPr>
        <w:t>ere</w:t>
      </w:r>
      <w:r w:rsidR="00C029A0">
        <w:rPr>
          <w:rFonts w:ascii="Times New Roman" w:hAnsi="Times New Roman" w:cs="Times New Roman"/>
          <w:iCs/>
          <w:sz w:val="24"/>
          <w:szCs w:val="24"/>
        </w:rPr>
        <w:t xml:space="preserve"> achieved</w:t>
      </w:r>
      <w:r w:rsidR="00525F9B">
        <w:rPr>
          <w:rFonts w:ascii="Times New Roman" w:hAnsi="Times New Roman" w:cs="Times New Roman"/>
          <w:iCs/>
          <w:sz w:val="24"/>
          <w:szCs w:val="24"/>
        </w:rPr>
        <w:t>, respectively</w:t>
      </w:r>
      <w:r w:rsidR="009A1C10">
        <w:rPr>
          <w:rFonts w:ascii="Times New Roman" w:hAnsi="Times New Roman" w:cs="Times New Roman"/>
          <w:iCs/>
          <w:sz w:val="24"/>
          <w:szCs w:val="24"/>
        </w:rPr>
        <w:t xml:space="preserve">. Conversely, the </w:t>
      </w:r>
      <w:del w:id="20" w:author="Guillermo Martinez Villar" w:date="2023-01-13T23:31:00Z">
        <w:r w:rsidR="009A1C10" w:rsidRPr="00C11047" w:rsidDel="00884B28">
          <w:rPr>
            <w:rFonts w:ascii="Times New Roman" w:hAnsi="Times New Roman" w:cs="Times New Roman"/>
            <w:iCs/>
            <w:sz w:val="24"/>
            <w:szCs w:val="24"/>
          </w:rPr>
          <w:delText>LDA</w:delText>
        </w:r>
        <w:r w:rsidR="0096187E" w:rsidRPr="00FD1294" w:rsidDel="00884B2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1" w:author="Guillermo Martinez Villar" w:date="2023-01-13T23:31:00Z">
        <w:r w:rsidR="00884B28">
          <w:rPr>
            <w:rFonts w:ascii="Times New Roman" w:hAnsi="Times New Roman" w:cs="Times New Roman"/>
            <w:iCs/>
            <w:sz w:val="24"/>
            <w:szCs w:val="24"/>
          </w:rPr>
          <w:t>DT</w:t>
        </w:r>
        <w:r w:rsidR="00884B28" w:rsidRPr="00FD129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22F8B" w:rsidRPr="00FD1294">
        <w:rPr>
          <w:rFonts w:ascii="Times New Roman" w:hAnsi="Times New Roman" w:cs="Times New Roman"/>
          <w:sz w:val="24"/>
          <w:szCs w:val="24"/>
        </w:rPr>
        <w:t>classifier trained using</w:t>
      </w:r>
      <w:r w:rsidR="009A1C10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i/>
          <w:iCs/>
          <w:sz w:val="24"/>
          <w:szCs w:val="24"/>
        </w:rPr>
        <w:t>Anesthesia</w:t>
      </w:r>
      <w:del w:id="22" w:author="Guillermo Martinez Villar" w:date="2023-01-13T23:31:00Z">
        <w:r w:rsidR="009A1C10" w:rsidDel="00884B28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 </w:delText>
        </w:r>
        <w:r w:rsidR="00525F9B" w:rsidDel="00884B28">
          <w:rPr>
            <w:rFonts w:ascii="Times New Roman" w:hAnsi="Times New Roman" w:cs="Times New Roman"/>
            <w:sz w:val="24"/>
            <w:szCs w:val="24"/>
          </w:rPr>
          <w:delText>alpha</w:delText>
        </w:r>
      </w:del>
      <w:r w:rsidR="00525F9B">
        <w:rPr>
          <w:rFonts w:ascii="Times New Roman" w:hAnsi="Times New Roman" w:cs="Times New Roman"/>
          <w:sz w:val="24"/>
          <w:szCs w:val="24"/>
        </w:rPr>
        <w:t xml:space="preserve"> </w:t>
      </w:r>
      <w:r w:rsidR="009A1C10">
        <w:rPr>
          <w:rFonts w:ascii="Times New Roman" w:hAnsi="Times New Roman" w:cs="Times New Roman"/>
          <w:sz w:val="24"/>
          <w:szCs w:val="24"/>
        </w:rPr>
        <w:t>LZC</w:t>
      </w:r>
      <w:r w:rsidR="00B22F8B" w:rsidRPr="00FD1294">
        <w:rPr>
          <w:rFonts w:ascii="Times New Roman" w:hAnsi="Times New Roman" w:cs="Times New Roman"/>
          <w:sz w:val="24"/>
          <w:szCs w:val="24"/>
        </w:rPr>
        <w:t xml:space="preserve"> obtained a mean accuracy</w:t>
      </w:r>
      <w:r w:rsidR="00F173BF" w:rsidRPr="00FD129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173BF" w:rsidRPr="00FD1294">
        <w:rPr>
          <w:rFonts w:ascii="Times New Roman" w:hAnsi="Times New Roman" w:cs="Times New Roman"/>
          <w:sz w:val="24"/>
          <w:szCs w:val="24"/>
        </w:rPr>
        <w:t>sensitivity</w:t>
      </w:r>
      <w:proofErr w:type="gramEnd"/>
      <w:r w:rsidR="00F173BF" w:rsidRPr="00FD1294">
        <w:rPr>
          <w:rFonts w:ascii="Times New Roman" w:hAnsi="Times New Roman" w:cs="Times New Roman"/>
          <w:sz w:val="24"/>
          <w:szCs w:val="24"/>
        </w:rPr>
        <w:t xml:space="preserve"> and precision of </w:t>
      </w:r>
      <w:del w:id="23" w:author="Guillermo Martinez Villar" w:date="2023-01-13T23:32:00Z">
        <w:r w:rsidR="00153017" w:rsidRPr="00FD1294" w:rsidDel="00884B28">
          <w:rPr>
            <w:rFonts w:ascii="Times New Roman" w:hAnsi="Times New Roman" w:cs="Times New Roman"/>
            <w:sz w:val="24"/>
            <w:szCs w:val="24"/>
          </w:rPr>
          <w:delText>92.86%</w:delText>
        </w:r>
        <w:r w:rsidR="001B01BA" w:rsidRPr="00FD1294" w:rsidDel="00884B28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EB3952">
        <w:rPr>
          <w:rFonts w:ascii="Times New Roman" w:hAnsi="Times New Roman" w:cs="Times New Roman"/>
          <w:sz w:val="24"/>
          <w:szCs w:val="24"/>
        </w:rPr>
        <w:t>100%</w:t>
      </w:r>
      <w:del w:id="24" w:author="Guillermo Martinez Villar" w:date="2023-01-13T23:32:00Z">
        <w:r w:rsidR="00EB3952" w:rsidDel="00884B28">
          <w:rPr>
            <w:rFonts w:ascii="Times New Roman" w:hAnsi="Times New Roman" w:cs="Times New Roman"/>
            <w:sz w:val="24"/>
            <w:szCs w:val="24"/>
          </w:rPr>
          <w:delText xml:space="preserve">, and </w:delText>
        </w:r>
        <w:r w:rsidR="001B01BA" w:rsidRPr="00FD1294" w:rsidDel="00884B28">
          <w:rPr>
            <w:rFonts w:ascii="Times New Roman" w:hAnsi="Times New Roman" w:cs="Times New Roman"/>
            <w:sz w:val="24"/>
            <w:szCs w:val="24"/>
          </w:rPr>
          <w:delText>88.89%</w:delText>
        </w:r>
        <w:r w:rsidR="009A1C10" w:rsidDel="00884B28">
          <w:rPr>
            <w:rFonts w:ascii="Times New Roman" w:hAnsi="Times New Roman" w:cs="Times New Roman"/>
            <w:sz w:val="24"/>
            <w:szCs w:val="24"/>
          </w:rPr>
          <w:delText>, respectively,</w:delText>
        </w:r>
        <w:r w:rsidR="00991D89" w:rsidRPr="00FD1294" w:rsidDel="00884B2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53017" w:rsidRPr="00FD1294" w:rsidDel="00884B28">
          <w:rPr>
            <w:rFonts w:ascii="Times New Roman" w:hAnsi="Times New Roman" w:cs="Times New Roman"/>
            <w:sz w:val="24"/>
            <w:szCs w:val="24"/>
          </w:rPr>
          <w:delText>making one</w:delText>
        </w:r>
        <w:r w:rsidR="00991D89" w:rsidRPr="00FD1294" w:rsidDel="00884B28">
          <w:rPr>
            <w:rFonts w:ascii="Times New Roman" w:hAnsi="Times New Roman" w:cs="Times New Roman"/>
            <w:sz w:val="24"/>
            <w:szCs w:val="24"/>
          </w:rPr>
          <w:delText xml:space="preserve"> false </w:delText>
        </w:r>
        <w:r w:rsidR="00EB3952" w:rsidDel="00884B28">
          <w:rPr>
            <w:rFonts w:ascii="Times New Roman" w:hAnsi="Times New Roman" w:cs="Times New Roman"/>
            <w:sz w:val="24"/>
            <w:szCs w:val="24"/>
          </w:rPr>
          <w:delText>positive</w:delText>
        </w:r>
        <w:r w:rsidR="00A52BCC" w:rsidRPr="00FD1294" w:rsidDel="00884B28">
          <w:rPr>
            <w:rFonts w:ascii="Times New Roman" w:hAnsi="Times New Roman" w:cs="Times New Roman"/>
            <w:sz w:val="24"/>
            <w:szCs w:val="24"/>
          </w:rPr>
          <w:delText xml:space="preserve"> prediction error</w:delText>
        </w:r>
      </w:del>
      <w:r w:rsidR="00153017" w:rsidRPr="00FD1294">
        <w:rPr>
          <w:rFonts w:ascii="Times New Roman" w:hAnsi="Times New Roman" w:cs="Times New Roman"/>
          <w:sz w:val="24"/>
          <w:szCs w:val="24"/>
        </w:rPr>
        <w:t>.</w:t>
      </w:r>
    </w:p>
    <w:p w14:paraId="1E9B42FE" w14:textId="34157057" w:rsidR="003857CA" w:rsidRPr="00FD1294" w:rsidRDefault="003857CA" w:rsidP="009436D2">
      <w:pPr>
        <w:jc w:val="both"/>
        <w:rPr>
          <w:rFonts w:ascii="Times New Roman" w:hAnsi="Times New Roman" w:cs="Times New Roman"/>
          <w:sz w:val="24"/>
          <w:szCs w:val="24"/>
        </w:rPr>
      </w:pPr>
      <w:r w:rsidRPr="003857CA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3AAE">
        <w:rPr>
          <w:rFonts w:ascii="Times New Roman" w:hAnsi="Times New Roman" w:cs="Times New Roman"/>
          <w:sz w:val="24"/>
          <w:szCs w:val="24"/>
        </w:rPr>
        <w:t xml:space="preserve">EEG </w:t>
      </w:r>
      <w:del w:id="25" w:author="Guillermo Martinez Villar" w:date="2023-01-13T23:32:00Z">
        <w:r w:rsidR="00525F9B" w:rsidDel="00884B28">
          <w:rPr>
            <w:rFonts w:ascii="Times New Roman" w:hAnsi="Times New Roman" w:cs="Times New Roman"/>
            <w:sz w:val="24"/>
            <w:szCs w:val="24"/>
          </w:rPr>
          <w:delText xml:space="preserve">alpha </w:delText>
        </w:r>
      </w:del>
      <w:r w:rsidR="00453AAE">
        <w:rPr>
          <w:rFonts w:ascii="Times New Roman" w:hAnsi="Times New Roman" w:cs="Times New Roman"/>
          <w:sz w:val="24"/>
          <w:szCs w:val="24"/>
        </w:rPr>
        <w:t>signal</w:t>
      </w:r>
      <w:r w:rsidR="00525F9B">
        <w:rPr>
          <w:rFonts w:ascii="Times New Roman" w:hAnsi="Times New Roman" w:cs="Times New Roman"/>
          <w:sz w:val="24"/>
          <w:szCs w:val="24"/>
        </w:rPr>
        <w:t xml:space="preserve"> </w:t>
      </w:r>
      <w:r w:rsidR="00453AAE">
        <w:rPr>
          <w:rFonts w:ascii="Times New Roman" w:hAnsi="Times New Roman" w:cs="Times New Roman"/>
          <w:sz w:val="24"/>
          <w:szCs w:val="24"/>
        </w:rPr>
        <w:t xml:space="preserve">complexity under anesthesia was </w:t>
      </w:r>
      <w:r w:rsidR="00EB3952">
        <w:rPr>
          <w:rFonts w:ascii="Times New Roman" w:hAnsi="Times New Roman" w:cs="Times New Roman"/>
          <w:sz w:val="24"/>
          <w:szCs w:val="24"/>
        </w:rPr>
        <w:t>higher</w:t>
      </w:r>
      <w:r w:rsidR="00453AAE">
        <w:rPr>
          <w:rFonts w:ascii="Times New Roman" w:hAnsi="Times New Roman" w:cs="Times New Roman"/>
          <w:sz w:val="24"/>
          <w:szCs w:val="24"/>
        </w:rPr>
        <w:t xml:space="preserve"> in DOC patients who recovered consciousness within 3 months post-sampling. Although </w:t>
      </w:r>
      <w:r w:rsidR="00453AAE" w:rsidRPr="00CD682C">
        <w:rPr>
          <w:rFonts w:ascii="Times New Roman" w:hAnsi="Times New Roman" w:cs="Times New Roman"/>
          <w:i/>
          <w:iCs/>
          <w:sz w:val="24"/>
          <w:szCs w:val="24"/>
        </w:rPr>
        <w:t>Baseline</w:t>
      </w:r>
      <w:r w:rsidR="00453AAE">
        <w:rPr>
          <w:rFonts w:ascii="Times New Roman" w:hAnsi="Times New Roman" w:cs="Times New Roman"/>
          <w:sz w:val="24"/>
          <w:szCs w:val="24"/>
        </w:rPr>
        <w:t xml:space="preserve"> </w:t>
      </w:r>
      <w:r w:rsidR="00525F9B">
        <w:rPr>
          <w:rFonts w:ascii="Times New Roman" w:hAnsi="Times New Roman" w:cs="Times New Roman"/>
          <w:sz w:val="24"/>
          <w:szCs w:val="24"/>
        </w:rPr>
        <w:t xml:space="preserve">and </w:t>
      </w:r>
      <w:r w:rsidR="00525F9B" w:rsidRPr="009436D2">
        <w:rPr>
          <w:rFonts w:ascii="Times New Roman" w:hAnsi="Times New Roman" w:cs="Times New Roman"/>
          <w:i/>
          <w:iCs/>
          <w:sz w:val="24"/>
          <w:szCs w:val="24"/>
        </w:rPr>
        <w:t>Reconfiguration</w:t>
      </w:r>
      <w:r w:rsidR="00525F9B">
        <w:rPr>
          <w:rFonts w:ascii="Times New Roman" w:hAnsi="Times New Roman" w:cs="Times New Roman"/>
          <w:sz w:val="24"/>
          <w:szCs w:val="24"/>
        </w:rPr>
        <w:t xml:space="preserve"> alpha </w:t>
      </w:r>
      <w:r w:rsidR="00453AAE">
        <w:rPr>
          <w:rFonts w:ascii="Times New Roman" w:hAnsi="Times New Roman" w:cs="Times New Roman"/>
          <w:sz w:val="24"/>
          <w:szCs w:val="24"/>
        </w:rPr>
        <w:t>LZC w</w:t>
      </w:r>
      <w:r w:rsidR="00E920F9">
        <w:rPr>
          <w:rFonts w:ascii="Times New Roman" w:hAnsi="Times New Roman" w:cs="Times New Roman"/>
          <w:sz w:val="24"/>
          <w:szCs w:val="24"/>
        </w:rPr>
        <w:t>ere</w:t>
      </w:r>
      <w:r w:rsidR="00453AAE">
        <w:rPr>
          <w:rFonts w:ascii="Times New Roman" w:hAnsi="Times New Roman" w:cs="Times New Roman"/>
          <w:sz w:val="24"/>
          <w:szCs w:val="24"/>
        </w:rPr>
        <w:t xml:space="preserve"> not informative, </w:t>
      </w:r>
      <w:r w:rsidR="00453AAE" w:rsidRPr="00CD682C">
        <w:rPr>
          <w:rFonts w:ascii="Times New Roman" w:hAnsi="Times New Roman" w:cs="Times New Roman"/>
          <w:i/>
          <w:iCs/>
          <w:sz w:val="24"/>
          <w:szCs w:val="24"/>
        </w:rPr>
        <w:t>Anesthesia</w:t>
      </w:r>
      <w:r w:rsidR="00453AAE">
        <w:rPr>
          <w:rFonts w:ascii="Times New Roman" w:hAnsi="Times New Roman" w:cs="Times New Roman"/>
          <w:sz w:val="24"/>
          <w:szCs w:val="24"/>
        </w:rPr>
        <w:t xml:space="preserve"> </w:t>
      </w:r>
      <w:r w:rsidR="00525F9B">
        <w:rPr>
          <w:rFonts w:ascii="Times New Roman" w:hAnsi="Times New Roman" w:cs="Times New Roman"/>
          <w:sz w:val="24"/>
          <w:szCs w:val="24"/>
        </w:rPr>
        <w:t xml:space="preserve">alpha </w:t>
      </w:r>
      <w:r w:rsidR="00453AAE">
        <w:rPr>
          <w:rFonts w:ascii="Times New Roman" w:hAnsi="Times New Roman" w:cs="Times New Roman"/>
          <w:sz w:val="24"/>
          <w:szCs w:val="24"/>
        </w:rPr>
        <w:t xml:space="preserve">LZC was </w:t>
      </w:r>
      <w:r w:rsidR="00464AE3">
        <w:rPr>
          <w:rFonts w:ascii="Times New Roman" w:hAnsi="Times New Roman" w:cs="Times New Roman"/>
          <w:sz w:val="24"/>
          <w:szCs w:val="24"/>
        </w:rPr>
        <w:t xml:space="preserve">sufficient to train a machine learning model capable of discerning those with the capacity for recovery of consciousness with </w:t>
      </w:r>
      <w:del w:id="26" w:author="Guillermo Martinez Villar" w:date="2023-01-13T23:32:00Z">
        <w:r w:rsidR="009436D2" w:rsidDel="00884B28">
          <w:rPr>
            <w:rFonts w:ascii="Times New Roman" w:hAnsi="Times New Roman" w:cs="Times New Roman"/>
            <w:sz w:val="24"/>
            <w:szCs w:val="24"/>
          </w:rPr>
          <w:delText xml:space="preserve">a mean accuracy of </w:delText>
        </w:r>
        <w:r w:rsidR="00464AE3" w:rsidDel="00884B28">
          <w:rPr>
            <w:rFonts w:ascii="Times New Roman" w:hAnsi="Times New Roman" w:cs="Times New Roman"/>
            <w:sz w:val="24"/>
            <w:szCs w:val="24"/>
          </w:rPr>
          <w:delText xml:space="preserve">92.86%. </w:delText>
        </w:r>
      </w:del>
      <w:ins w:id="27" w:author="Guillermo Martinez Villar" w:date="2023-01-13T23:32:00Z">
        <w:r w:rsidR="00884B28">
          <w:rPr>
            <w:rFonts w:ascii="Times New Roman" w:hAnsi="Times New Roman" w:cs="Times New Roman"/>
            <w:sz w:val="24"/>
            <w:szCs w:val="24"/>
          </w:rPr>
          <w:t xml:space="preserve">100% accuracy. </w:t>
        </w:r>
      </w:ins>
      <w:r w:rsidR="009064D4" w:rsidRPr="00FD1294">
        <w:rPr>
          <w:rFonts w:ascii="Times New Roman" w:hAnsi="Times New Roman" w:cs="Times New Roman"/>
          <w:sz w:val="24"/>
          <w:szCs w:val="24"/>
        </w:rPr>
        <w:t xml:space="preserve">Considering that </w:t>
      </w:r>
      <w:r w:rsidR="00133EC7" w:rsidRPr="00FD1294">
        <w:rPr>
          <w:rFonts w:ascii="Times New Roman" w:hAnsi="Times New Roman" w:cs="Times New Roman"/>
          <w:sz w:val="24"/>
          <w:szCs w:val="24"/>
        </w:rPr>
        <w:t>behavior</w:t>
      </w:r>
      <w:r w:rsidR="009064D4" w:rsidRPr="00FD1294">
        <w:rPr>
          <w:rFonts w:ascii="Times New Roman" w:hAnsi="Times New Roman" w:cs="Times New Roman"/>
          <w:sz w:val="24"/>
          <w:szCs w:val="24"/>
        </w:rPr>
        <w:t xml:space="preserve">-dependent tools for the prognostication of </w:t>
      </w:r>
      <w:r w:rsidR="0086423D" w:rsidRPr="00FD1294">
        <w:rPr>
          <w:rFonts w:ascii="Times New Roman" w:hAnsi="Times New Roman" w:cs="Times New Roman"/>
          <w:sz w:val="24"/>
          <w:szCs w:val="24"/>
        </w:rPr>
        <w:t xml:space="preserve">consciousness </w:t>
      </w:r>
      <w:r w:rsidR="009064D4" w:rsidRPr="00FD1294">
        <w:rPr>
          <w:rFonts w:ascii="Times New Roman" w:hAnsi="Times New Roman" w:cs="Times New Roman"/>
          <w:sz w:val="24"/>
          <w:szCs w:val="24"/>
        </w:rPr>
        <w:t xml:space="preserve">recovery in DOC </w:t>
      </w:r>
      <w:r w:rsidR="0086423D" w:rsidRPr="00FD1294">
        <w:rPr>
          <w:rFonts w:ascii="Times New Roman" w:hAnsi="Times New Roman" w:cs="Times New Roman"/>
          <w:sz w:val="24"/>
          <w:szCs w:val="24"/>
        </w:rPr>
        <w:t xml:space="preserve">do not exceed </w:t>
      </w:r>
      <w:r w:rsidR="00B010AF">
        <w:rPr>
          <w:rFonts w:ascii="Times New Roman" w:hAnsi="Times New Roman" w:cs="Times New Roman"/>
          <w:sz w:val="24"/>
          <w:szCs w:val="24"/>
        </w:rPr>
        <w:t>75-</w:t>
      </w:r>
      <w:r w:rsidR="0086423D" w:rsidRPr="00FD1294">
        <w:rPr>
          <w:rFonts w:ascii="Times New Roman" w:hAnsi="Times New Roman" w:cs="Times New Roman"/>
          <w:sz w:val="24"/>
          <w:szCs w:val="24"/>
        </w:rPr>
        <w:t>80%</w:t>
      </w:r>
      <w:r w:rsidR="00B010AF">
        <w:rPr>
          <w:rFonts w:ascii="Times New Roman" w:hAnsi="Times New Roman" w:cs="Times New Roman"/>
          <w:sz w:val="24"/>
          <w:szCs w:val="24"/>
        </w:rPr>
        <w:t xml:space="preserve"> accuracy</w:t>
      </w:r>
      <w:r w:rsidR="009436D2">
        <w:rPr>
          <w:rFonts w:ascii="Times New Roman" w:hAnsi="Times New Roman" w:cs="Times New Roman"/>
          <w:sz w:val="24"/>
          <w:szCs w:val="24"/>
        </w:rPr>
        <w:t>,</w:t>
      </w:r>
      <w:r w:rsidR="009F38D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86423D" w:rsidRPr="00FD1294">
        <w:rPr>
          <w:rFonts w:ascii="Times New Roman" w:hAnsi="Times New Roman" w:cs="Times New Roman"/>
          <w:sz w:val="24"/>
          <w:szCs w:val="24"/>
        </w:rPr>
        <w:t xml:space="preserve"> brain imaging features such as the </w:t>
      </w:r>
      <w:r w:rsidR="00525F9B">
        <w:rPr>
          <w:rFonts w:ascii="Times New Roman" w:hAnsi="Times New Roman" w:cs="Times New Roman"/>
          <w:sz w:val="24"/>
          <w:szCs w:val="24"/>
        </w:rPr>
        <w:t xml:space="preserve">alpha </w:t>
      </w:r>
      <w:r w:rsidR="0086423D" w:rsidRPr="00FD1294">
        <w:rPr>
          <w:rFonts w:ascii="Times New Roman" w:hAnsi="Times New Roman" w:cs="Times New Roman"/>
          <w:sz w:val="24"/>
          <w:szCs w:val="24"/>
        </w:rPr>
        <w:t>L</w:t>
      </w:r>
      <w:r w:rsidR="00CD682C">
        <w:rPr>
          <w:rFonts w:ascii="Times New Roman" w:hAnsi="Times New Roman" w:cs="Times New Roman"/>
          <w:sz w:val="24"/>
          <w:szCs w:val="24"/>
        </w:rPr>
        <w:t>ZC</w:t>
      </w:r>
      <w:r w:rsidR="0086423D" w:rsidRPr="00FD1294">
        <w:rPr>
          <w:rFonts w:ascii="Times New Roman" w:hAnsi="Times New Roman" w:cs="Times New Roman"/>
          <w:sz w:val="24"/>
          <w:szCs w:val="24"/>
        </w:rPr>
        <w:t xml:space="preserve"> complexity </w:t>
      </w:r>
      <w:r w:rsidR="009436D2">
        <w:rPr>
          <w:rFonts w:ascii="Times New Roman" w:hAnsi="Times New Roman" w:cs="Times New Roman"/>
          <w:sz w:val="24"/>
          <w:szCs w:val="24"/>
        </w:rPr>
        <w:t>could be</w:t>
      </w:r>
      <w:r w:rsidR="009436D2" w:rsidRPr="00FD1294">
        <w:rPr>
          <w:rFonts w:ascii="Times New Roman" w:hAnsi="Times New Roman" w:cs="Times New Roman"/>
          <w:sz w:val="24"/>
          <w:szCs w:val="24"/>
        </w:rPr>
        <w:t xml:space="preserve"> </w:t>
      </w:r>
      <w:r w:rsidR="0086423D" w:rsidRPr="00FD1294">
        <w:rPr>
          <w:rFonts w:ascii="Times New Roman" w:hAnsi="Times New Roman" w:cs="Times New Roman"/>
          <w:sz w:val="24"/>
          <w:szCs w:val="24"/>
        </w:rPr>
        <w:t xml:space="preserve">promising discerning factors to train machine learning classifiers capable of surpassing </w:t>
      </w:r>
      <w:r w:rsidR="00464AE3">
        <w:rPr>
          <w:rFonts w:ascii="Times New Roman" w:hAnsi="Times New Roman" w:cs="Times New Roman"/>
          <w:sz w:val="24"/>
          <w:szCs w:val="24"/>
        </w:rPr>
        <w:t>expert</w:t>
      </w:r>
      <w:r w:rsidR="0086423D" w:rsidRPr="00FD1294">
        <w:rPr>
          <w:rFonts w:ascii="Times New Roman" w:hAnsi="Times New Roman" w:cs="Times New Roman"/>
          <w:sz w:val="24"/>
          <w:szCs w:val="24"/>
        </w:rPr>
        <w:t>-level performance</w:t>
      </w:r>
      <w:r w:rsidR="00464AE3">
        <w:rPr>
          <w:rFonts w:ascii="Times New Roman" w:hAnsi="Times New Roman" w:cs="Times New Roman"/>
          <w:sz w:val="24"/>
          <w:szCs w:val="24"/>
        </w:rPr>
        <w:t>.</w:t>
      </w:r>
      <w:r w:rsidR="005A3C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79B1D" w14:textId="4AD8E10F" w:rsidR="00B22F8B" w:rsidDel="00884B28" w:rsidRDefault="003857CA">
      <w:pPr>
        <w:rPr>
          <w:del w:id="28" w:author="Guillermo Martinez Villar" w:date="2023-01-13T23:33:00Z"/>
        </w:rPr>
      </w:pPr>
      <w:del w:id="29" w:author="Guillermo Martinez Villar" w:date="2023-01-13T23:33:00Z">
        <w:r w:rsidDel="00884B28">
          <w:delText xml:space="preserve">Characters (with space): </w:delText>
        </w:r>
        <w:r w:rsidR="00F91CF7" w:rsidDel="00884B28">
          <w:delText>3</w:delText>
        </w:r>
        <w:r w:rsidR="009436D2" w:rsidDel="00884B28">
          <w:delText>716</w:delText>
        </w:r>
        <w:r w:rsidDel="00884B28">
          <w:delText>/4000</w:delText>
        </w:r>
      </w:del>
    </w:p>
    <w:p w14:paraId="31DC80ED" w14:textId="734AD624" w:rsidR="00C6641D" w:rsidRDefault="00C6641D"/>
    <w:p w14:paraId="19061F50" w14:textId="1AEBF9D6" w:rsidR="00C6641D" w:rsidRDefault="00C6641D"/>
    <w:p w14:paraId="69DC3BF0" w14:textId="40F4650B" w:rsidR="00C6641D" w:rsidRDefault="00C6641D"/>
    <w:p w14:paraId="7AD51E53" w14:textId="5CF9535B" w:rsidR="00C6641D" w:rsidRDefault="00C6641D"/>
    <w:p w14:paraId="63FFB7FA" w14:textId="6441DD91" w:rsidR="00C6641D" w:rsidRDefault="00C6641D"/>
    <w:p w14:paraId="4DDDE528" w14:textId="54AD156F" w:rsidR="00C6641D" w:rsidRDefault="00C6641D"/>
    <w:p w14:paraId="0F1C1E5E" w14:textId="44C5A3DC" w:rsidR="00C6641D" w:rsidRDefault="00C6641D"/>
    <w:p w14:paraId="6D2C1319" w14:textId="4EE5A0AA" w:rsidR="00C6641D" w:rsidRDefault="00C6641D"/>
    <w:p w14:paraId="67C0A377" w14:textId="358381C1" w:rsidR="009F71B0" w:rsidRDefault="009F71B0">
      <w:pPr>
        <w:rPr>
          <w:ins w:id="30" w:author="Guillermo Martinez Villar" w:date="2023-01-13T23:33:00Z"/>
        </w:rPr>
      </w:pPr>
    </w:p>
    <w:p w14:paraId="111590A3" w14:textId="035A6BF9" w:rsidR="00884B28" w:rsidRDefault="00884B28">
      <w:pPr>
        <w:rPr>
          <w:ins w:id="31" w:author="Guillermo Martinez Villar" w:date="2023-01-13T23:33:00Z"/>
        </w:rPr>
      </w:pPr>
    </w:p>
    <w:p w14:paraId="3EECF01F" w14:textId="22C4A5BD" w:rsidR="00884B28" w:rsidRDefault="00884B28">
      <w:pPr>
        <w:rPr>
          <w:ins w:id="32" w:author="Guillermo Martinez Villar" w:date="2023-01-13T23:33:00Z"/>
        </w:rPr>
      </w:pPr>
    </w:p>
    <w:p w14:paraId="6D16FA48" w14:textId="258C85F5" w:rsidR="00884B28" w:rsidRDefault="00884B28">
      <w:pPr>
        <w:rPr>
          <w:ins w:id="33" w:author="Guillermo Martinez Villar" w:date="2023-01-13T23:33:00Z"/>
        </w:rPr>
      </w:pPr>
    </w:p>
    <w:p w14:paraId="1AFBCDC4" w14:textId="49118FCD" w:rsidR="00884B28" w:rsidRDefault="00884B28">
      <w:pPr>
        <w:rPr>
          <w:ins w:id="34" w:author="Guillermo Martinez Villar" w:date="2023-01-13T23:33:00Z"/>
        </w:rPr>
      </w:pPr>
    </w:p>
    <w:p w14:paraId="41C67CC5" w14:textId="76AD6E79" w:rsidR="00884B28" w:rsidRDefault="00884B28">
      <w:pPr>
        <w:rPr>
          <w:ins w:id="35" w:author="Guillermo Martinez Villar" w:date="2023-01-13T23:33:00Z"/>
        </w:rPr>
      </w:pPr>
    </w:p>
    <w:p w14:paraId="76742126" w14:textId="77777777" w:rsidR="00884B28" w:rsidRDefault="00884B28"/>
    <w:p w14:paraId="6D8ACBF2" w14:textId="327F5650" w:rsidR="00CC3D8C" w:rsidRPr="00CC3D8C" w:rsidRDefault="00CC3D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D8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B2FEA51" w14:textId="74A4B398" w:rsidR="00CD72F7" w:rsidRPr="00CC3D8C" w:rsidRDefault="00CD72F7" w:rsidP="00CC3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D8C">
        <w:rPr>
          <w:rFonts w:ascii="Times New Roman" w:hAnsi="Times New Roman" w:cs="Times New Roman"/>
          <w:sz w:val="24"/>
          <w:szCs w:val="24"/>
        </w:rPr>
        <w:t>Frohlich, J., Toker, D., Monti, M</w:t>
      </w:r>
      <w:r w:rsidR="00FD1294" w:rsidRPr="00CC3D8C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M</w:t>
      </w:r>
      <w:r w:rsidR="00FD1294" w:rsidRPr="00CC3D8C">
        <w:rPr>
          <w:rFonts w:ascii="Times New Roman" w:hAnsi="Times New Roman" w:cs="Times New Roman"/>
          <w:sz w:val="24"/>
          <w:szCs w:val="24"/>
        </w:rPr>
        <w:t>. (2021),</w:t>
      </w:r>
      <w:r w:rsidRPr="00CC3D8C">
        <w:rPr>
          <w:rFonts w:ascii="Times New Roman" w:hAnsi="Times New Roman" w:cs="Times New Roman"/>
          <w:sz w:val="24"/>
          <w:szCs w:val="24"/>
        </w:rPr>
        <w:t xml:space="preserve"> ‘Consciousness among delta waves: A paradox?’, </w:t>
      </w:r>
      <w:r w:rsidRPr="00CC3D8C">
        <w:rPr>
          <w:rFonts w:ascii="Times New Roman" w:hAnsi="Times New Roman" w:cs="Times New Roman"/>
          <w:i/>
          <w:iCs/>
          <w:sz w:val="24"/>
          <w:szCs w:val="24"/>
        </w:rPr>
        <w:t>Brain</w:t>
      </w:r>
      <w:r w:rsidR="00FD1294" w:rsidRPr="00CC3D8C">
        <w:rPr>
          <w:rFonts w:ascii="Times New Roman" w:hAnsi="Times New Roman" w:cs="Times New Roman"/>
          <w:sz w:val="24"/>
          <w:szCs w:val="24"/>
        </w:rPr>
        <w:t xml:space="preserve">, </w:t>
      </w:r>
      <w:r w:rsidR="00FD1294" w:rsidRPr="00CC3D8C">
        <w:rPr>
          <w:rFonts w:ascii="Times New Roman" w:hAnsi="Times New Roman" w:cs="Times New Roman"/>
          <w:b/>
          <w:bCs/>
          <w:sz w:val="24"/>
          <w:szCs w:val="24"/>
        </w:rPr>
        <w:t xml:space="preserve">vol. </w:t>
      </w:r>
      <w:r w:rsidRPr="00CC3D8C">
        <w:rPr>
          <w:rFonts w:ascii="Times New Roman" w:hAnsi="Times New Roman" w:cs="Times New Roman"/>
          <w:b/>
          <w:bCs/>
          <w:sz w:val="24"/>
          <w:szCs w:val="24"/>
        </w:rPr>
        <w:t>144</w:t>
      </w:r>
      <w:r w:rsidRPr="00CC3D8C">
        <w:rPr>
          <w:rFonts w:ascii="Times New Roman" w:hAnsi="Times New Roman" w:cs="Times New Roman"/>
          <w:sz w:val="24"/>
          <w:szCs w:val="24"/>
        </w:rPr>
        <w:t xml:space="preserve">, </w:t>
      </w:r>
      <w:r w:rsidR="00FD1294" w:rsidRPr="00CC3D8C">
        <w:rPr>
          <w:rFonts w:ascii="Times New Roman" w:hAnsi="Times New Roman" w:cs="Times New Roman"/>
          <w:sz w:val="24"/>
          <w:szCs w:val="24"/>
        </w:rPr>
        <w:t xml:space="preserve">pp. </w:t>
      </w:r>
      <w:r w:rsidRPr="00CC3D8C">
        <w:rPr>
          <w:rFonts w:ascii="Times New Roman" w:hAnsi="Times New Roman" w:cs="Times New Roman"/>
          <w:sz w:val="24"/>
          <w:szCs w:val="24"/>
        </w:rPr>
        <w:t>2257–2277</w:t>
      </w:r>
      <w:r w:rsidR="00FD1294" w:rsidRPr="00CC3D8C">
        <w:rPr>
          <w:rFonts w:ascii="Times New Roman" w:hAnsi="Times New Roman" w:cs="Times New Roman"/>
          <w:sz w:val="24"/>
          <w:szCs w:val="24"/>
        </w:rPr>
        <w:t>.</w:t>
      </w:r>
    </w:p>
    <w:p w14:paraId="70867864" w14:textId="77777777" w:rsidR="00595D26" w:rsidRDefault="00595D26" w:rsidP="0059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D8C">
        <w:rPr>
          <w:rFonts w:ascii="Times New Roman" w:hAnsi="Times New Roman" w:cs="Times New Roman"/>
          <w:sz w:val="24"/>
          <w:szCs w:val="24"/>
        </w:rPr>
        <w:t xml:space="preserve">Toker, D., Pappas, I., Lendner, J. D., Frohlich, J., Mateos, D. M., Muthukumaraswamy, S., Carhart-Harris, R., Paff, M., Vespa, P. M., Monti, M. M., Sommer, F. T., Knight, R. T., &amp; D'Esposito, M. (2022), ‘Consciousness is supported by near-critical slow cortical electrodynamics’, </w:t>
      </w:r>
      <w:r w:rsidRPr="00CC3D8C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 of the United States of America</w:t>
      </w:r>
      <w:r w:rsidRPr="00CC3D8C">
        <w:rPr>
          <w:rFonts w:ascii="Times New Roman" w:hAnsi="Times New Roman" w:cs="Times New Roman"/>
          <w:sz w:val="24"/>
          <w:szCs w:val="24"/>
        </w:rPr>
        <w:t xml:space="preserve">, </w:t>
      </w:r>
      <w:r w:rsidRPr="00CC3D8C">
        <w:rPr>
          <w:rFonts w:ascii="Times New Roman" w:hAnsi="Times New Roman" w:cs="Times New Roman"/>
          <w:b/>
          <w:bCs/>
          <w:sz w:val="24"/>
          <w:szCs w:val="24"/>
        </w:rPr>
        <w:t>vol. 119</w:t>
      </w:r>
      <w:r w:rsidRPr="00CC3D8C">
        <w:rPr>
          <w:rFonts w:ascii="Times New Roman" w:hAnsi="Times New Roman" w:cs="Times New Roman"/>
          <w:sz w:val="24"/>
          <w:szCs w:val="24"/>
        </w:rPr>
        <w:t>, no. 7.</w:t>
      </w:r>
    </w:p>
    <w:p w14:paraId="0970E277" w14:textId="619460B6" w:rsidR="00FD1294" w:rsidRPr="00CC3D8C" w:rsidRDefault="00FD1294" w:rsidP="00CC3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D8C">
        <w:rPr>
          <w:rFonts w:ascii="Times New Roman" w:hAnsi="Times New Roman" w:cs="Times New Roman"/>
          <w:sz w:val="24"/>
          <w:szCs w:val="24"/>
        </w:rPr>
        <w:t xml:space="preserve">Lempel, A., Ziv, J. (1976), ‘On the complexity of finite sequences’, </w:t>
      </w:r>
      <w:r w:rsidRPr="00CC3D8C">
        <w:rPr>
          <w:rFonts w:ascii="Times New Roman" w:hAnsi="Times New Roman" w:cs="Times New Roman"/>
          <w:i/>
          <w:iCs/>
          <w:sz w:val="24"/>
          <w:szCs w:val="24"/>
        </w:rPr>
        <w:t>IEEE Transactions on Information Theory</w:t>
      </w:r>
      <w:r w:rsidRPr="00CC3D8C">
        <w:rPr>
          <w:rFonts w:ascii="Times New Roman" w:hAnsi="Times New Roman" w:cs="Times New Roman"/>
          <w:sz w:val="24"/>
          <w:szCs w:val="24"/>
        </w:rPr>
        <w:t xml:space="preserve">, </w:t>
      </w:r>
      <w:r w:rsidRPr="00CC3D8C">
        <w:rPr>
          <w:rFonts w:ascii="Times New Roman" w:hAnsi="Times New Roman" w:cs="Times New Roman"/>
          <w:b/>
          <w:bCs/>
          <w:sz w:val="24"/>
          <w:szCs w:val="24"/>
        </w:rPr>
        <w:t>vol. 22</w:t>
      </w:r>
      <w:r w:rsidRPr="00CC3D8C">
        <w:rPr>
          <w:rFonts w:ascii="Times New Roman" w:hAnsi="Times New Roman" w:cs="Times New Roman"/>
          <w:sz w:val="24"/>
          <w:szCs w:val="24"/>
        </w:rPr>
        <w:t>, no. 1, pp. 75-81.</w:t>
      </w:r>
    </w:p>
    <w:p w14:paraId="2B899CE8" w14:textId="76DCDF86" w:rsidR="00CC3D8C" w:rsidRDefault="00CC3D8C" w:rsidP="00CC3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D8C">
        <w:rPr>
          <w:rFonts w:ascii="Times New Roman" w:hAnsi="Times New Roman" w:cs="Times New Roman"/>
          <w:sz w:val="24"/>
          <w:szCs w:val="24"/>
        </w:rPr>
        <w:t>Viertiö-Oja H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Maja V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Särkelä M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Talja P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Tenkanen N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Tolvanen-Laakso H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Paloheimo M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Vakkuri A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Yli-Hankala A</w:t>
      </w:r>
      <w:r w:rsidR="004B15DD">
        <w:rPr>
          <w:rFonts w:ascii="Times New Roman" w:hAnsi="Times New Roman" w:cs="Times New Roman"/>
          <w:sz w:val="24"/>
          <w:szCs w:val="24"/>
        </w:rPr>
        <w:t>.</w:t>
      </w:r>
      <w:r w:rsidRPr="00CC3D8C">
        <w:rPr>
          <w:rFonts w:ascii="Times New Roman" w:hAnsi="Times New Roman" w:cs="Times New Roman"/>
          <w:sz w:val="24"/>
          <w:szCs w:val="24"/>
        </w:rPr>
        <w:t>, Meriläinen P</w:t>
      </w:r>
      <w:r w:rsidR="004B15DD">
        <w:rPr>
          <w:rFonts w:ascii="Times New Roman" w:hAnsi="Times New Roman" w:cs="Times New Roman"/>
          <w:sz w:val="24"/>
          <w:szCs w:val="24"/>
        </w:rPr>
        <w:t>. (2004),</w:t>
      </w:r>
      <w:r w:rsidRPr="00CC3D8C">
        <w:rPr>
          <w:rFonts w:ascii="Times New Roman" w:hAnsi="Times New Roman" w:cs="Times New Roman"/>
          <w:sz w:val="24"/>
          <w:szCs w:val="24"/>
        </w:rPr>
        <w:t xml:space="preserve"> </w:t>
      </w:r>
      <w:r w:rsidR="004B15DD">
        <w:rPr>
          <w:rFonts w:ascii="Times New Roman" w:hAnsi="Times New Roman" w:cs="Times New Roman"/>
          <w:sz w:val="24"/>
          <w:szCs w:val="24"/>
        </w:rPr>
        <w:t>‘</w:t>
      </w:r>
      <w:r w:rsidRPr="00CC3D8C">
        <w:rPr>
          <w:rFonts w:ascii="Times New Roman" w:hAnsi="Times New Roman" w:cs="Times New Roman"/>
          <w:sz w:val="24"/>
          <w:szCs w:val="24"/>
        </w:rPr>
        <w:t>Description of the Entropy algorithm as applied in the Datex-Ohmeda S/5 Entropy Module</w:t>
      </w:r>
      <w:r w:rsidR="004B15DD">
        <w:rPr>
          <w:rFonts w:ascii="Times New Roman" w:hAnsi="Times New Roman" w:cs="Times New Roman"/>
          <w:sz w:val="24"/>
          <w:szCs w:val="24"/>
        </w:rPr>
        <w:t>’,</w:t>
      </w:r>
      <w:r w:rsidRPr="00CC3D8C">
        <w:rPr>
          <w:rFonts w:ascii="Times New Roman" w:hAnsi="Times New Roman" w:cs="Times New Roman"/>
          <w:sz w:val="24"/>
          <w:szCs w:val="24"/>
        </w:rPr>
        <w:t xml:space="preserve"> </w:t>
      </w:r>
      <w:r w:rsidRPr="004B15DD">
        <w:rPr>
          <w:rFonts w:ascii="Times New Roman" w:hAnsi="Times New Roman" w:cs="Times New Roman"/>
          <w:i/>
          <w:iCs/>
          <w:sz w:val="24"/>
          <w:szCs w:val="24"/>
        </w:rPr>
        <w:t>Acta Anaesthesiol Scand</w:t>
      </w:r>
      <w:r w:rsidRPr="00CC3D8C">
        <w:rPr>
          <w:rFonts w:ascii="Times New Roman" w:hAnsi="Times New Roman" w:cs="Times New Roman"/>
          <w:sz w:val="24"/>
          <w:szCs w:val="24"/>
        </w:rPr>
        <w:t xml:space="preserve">. </w:t>
      </w:r>
      <w:r w:rsidR="004B15DD" w:rsidRPr="004B15DD">
        <w:rPr>
          <w:rFonts w:ascii="Times New Roman" w:hAnsi="Times New Roman" w:cs="Times New Roman"/>
          <w:b/>
          <w:bCs/>
          <w:sz w:val="24"/>
          <w:szCs w:val="24"/>
        </w:rPr>
        <w:t xml:space="preserve">vol. </w:t>
      </w:r>
      <w:r w:rsidR="004B1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5DD">
        <w:rPr>
          <w:rFonts w:ascii="Times New Roman" w:hAnsi="Times New Roman" w:cs="Times New Roman"/>
          <w:b/>
          <w:bCs/>
          <w:sz w:val="24"/>
          <w:szCs w:val="24"/>
        </w:rPr>
        <w:t>48</w:t>
      </w:r>
      <w:r w:rsidR="004B15DD">
        <w:rPr>
          <w:rFonts w:ascii="Times New Roman" w:hAnsi="Times New Roman" w:cs="Times New Roman"/>
          <w:sz w:val="24"/>
          <w:szCs w:val="24"/>
        </w:rPr>
        <w:t xml:space="preserve">, no. </w:t>
      </w:r>
      <w:r w:rsidRPr="00CC3D8C">
        <w:rPr>
          <w:rFonts w:ascii="Times New Roman" w:hAnsi="Times New Roman" w:cs="Times New Roman"/>
          <w:sz w:val="24"/>
          <w:szCs w:val="24"/>
        </w:rPr>
        <w:t>2</w:t>
      </w:r>
      <w:r w:rsidR="004B15DD">
        <w:rPr>
          <w:rFonts w:ascii="Times New Roman" w:hAnsi="Times New Roman" w:cs="Times New Roman"/>
          <w:sz w:val="24"/>
          <w:szCs w:val="24"/>
        </w:rPr>
        <w:t>, pp.</w:t>
      </w:r>
      <w:r w:rsidRPr="00CC3D8C">
        <w:rPr>
          <w:rFonts w:ascii="Times New Roman" w:hAnsi="Times New Roman" w:cs="Times New Roman"/>
          <w:sz w:val="24"/>
          <w:szCs w:val="24"/>
        </w:rPr>
        <w:t>154-61.</w:t>
      </w:r>
    </w:p>
    <w:p w14:paraId="12781590" w14:textId="4CEADB46" w:rsidR="004B15DD" w:rsidRDefault="004B15DD" w:rsidP="00CC3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5DD">
        <w:rPr>
          <w:rFonts w:ascii="Times New Roman" w:hAnsi="Times New Roman" w:cs="Times New Roman"/>
          <w:sz w:val="24"/>
          <w:szCs w:val="24"/>
        </w:rPr>
        <w:t>Schartner, M., Seth, A., Noirhomme, Q., Boly, M., Bruno, M. A., Laureys, S., Barrett, A. (2015)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15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4B15DD">
        <w:rPr>
          <w:rFonts w:ascii="Times New Roman" w:hAnsi="Times New Roman" w:cs="Times New Roman"/>
          <w:sz w:val="24"/>
          <w:szCs w:val="24"/>
        </w:rPr>
        <w:t>Complexity of Multi-Dimensional Spontaneous EEG Decreases during Propofol Induced General Anaesthesia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4B15DD">
        <w:rPr>
          <w:rFonts w:ascii="Times New Roman" w:hAnsi="Times New Roman" w:cs="Times New Roman"/>
          <w:sz w:val="24"/>
          <w:szCs w:val="24"/>
        </w:rPr>
        <w:t xml:space="preserve"> </w:t>
      </w:r>
      <w:r w:rsidRPr="004B15DD">
        <w:rPr>
          <w:rFonts w:ascii="Times New Roman" w:hAnsi="Times New Roman" w:cs="Times New Roman"/>
          <w:i/>
          <w:iCs/>
          <w:sz w:val="24"/>
          <w:szCs w:val="24"/>
        </w:rPr>
        <w:t>PloS one</w:t>
      </w:r>
      <w:r w:rsidRPr="004B15DD">
        <w:rPr>
          <w:rFonts w:ascii="Times New Roman" w:hAnsi="Times New Roman" w:cs="Times New Roman"/>
          <w:sz w:val="24"/>
          <w:szCs w:val="24"/>
        </w:rPr>
        <w:t xml:space="preserve">, </w:t>
      </w:r>
      <w:r w:rsidRPr="004B15DD">
        <w:rPr>
          <w:rFonts w:ascii="Times New Roman" w:hAnsi="Times New Roman" w:cs="Times New Roman"/>
          <w:b/>
          <w:bCs/>
          <w:sz w:val="24"/>
          <w:szCs w:val="24"/>
        </w:rPr>
        <w:t>vol. 10</w:t>
      </w:r>
      <w:r>
        <w:rPr>
          <w:rFonts w:ascii="Times New Roman" w:hAnsi="Times New Roman" w:cs="Times New Roman"/>
          <w:sz w:val="24"/>
          <w:szCs w:val="24"/>
        </w:rPr>
        <w:t>, no.</w:t>
      </w:r>
      <w:r w:rsidRPr="004B15D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AFCAC" w14:textId="7D3DBF4A" w:rsidR="00F97841" w:rsidRPr="00C11047" w:rsidRDefault="00F9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7841">
        <w:rPr>
          <w:rFonts w:ascii="Times New Roman" w:hAnsi="Times New Roman" w:cs="Times New Roman"/>
          <w:sz w:val="24"/>
          <w:szCs w:val="24"/>
        </w:rPr>
        <w:t>Duclos, C., Maschke, C., Mahdid, Y., Nadin, D., Rokos, A., Arbour, C., Badawy, M., Létourneau, J., Owen, A. M., Plourde, G., Blain-Moraes, S. (2022)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7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97841">
        <w:rPr>
          <w:rFonts w:ascii="Times New Roman" w:hAnsi="Times New Roman" w:cs="Times New Roman"/>
          <w:sz w:val="24"/>
          <w:szCs w:val="24"/>
        </w:rPr>
        <w:t>Brain Responses to Propofol in Advance of Recovery from Coma and Disorders of Consciousness: A Preliminary Study.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F97841">
        <w:rPr>
          <w:rFonts w:ascii="Times New Roman" w:hAnsi="Times New Roman" w:cs="Times New Roman"/>
          <w:sz w:val="24"/>
          <w:szCs w:val="24"/>
        </w:rPr>
        <w:t xml:space="preserve"> </w:t>
      </w:r>
      <w:r w:rsidRPr="00C11047">
        <w:rPr>
          <w:rFonts w:ascii="Times New Roman" w:hAnsi="Times New Roman" w:cs="Times New Roman"/>
          <w:i/>
          <w:iCs/>
          <w:sz w:val="24"/>
          <w:szCs w:val="24"/>
        </w:rPr>
        <w:t>American journal of respiratory and critical care medicine</w:t>
      </w:r>
      <w:r w:rsidRPr="00F97841">
        <w:rPr>
          <w:rFonts w:ascii="Times New Roman" w:hAnsi="Times New Roman" w:cs="Times New Roman"/>
          <w:sz w:val="24"/>
          <w:szCs w:val="24"/>
        </w:rPr>
        <w:t xml:space="preserve">, </w:t>
      </w:r>
      <w:r w:rsidRPr="00C11047">
        <w:rPr>
          <w:rFonts w:ascii="Times New Roman" w:hAnsi="Times New Roman" w:cs="Times New Roman"/>
          <w:b/>
          <w:bCs/>
          <w:sz w:val="24"/>
          <w:szCs w:val="24"/>
        </w:rPr>
        <w:t>vol. 205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F97841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 xml:space="preserve">pp. </w:t>
      </w:r>
      <w:r w:rsidRPr="00F97841">
        <w:rPr>
          <w:rFonts w:ascii="Times New Roman" w:hAnsi="Times New Roman" w:cs="Times New Roman"/>
          <w:sz w:val="24"/>
          <w:szCs w:val="24"/>
        </w:rPr>
        <w:t>171–</w:t>
      </w:r>
      <w:r w:rsidRPr="00C11047">
        <w:rPr>
          <w:rFonts w:ascii="Times New Roman" w:hAnsi="Times New Roman" w:cs="Times New Roman"/>
          <w:sz w:val="24"/>
          <w:szCs w:val="24"/>
        </w:rPr>
        <w:t>182.</w:t>
      </w:r>
    </w:p>
    <w:p w14:paraId="3F5D8A95" w14:textId="77777777" w:rsidR="009436D2" w:rsidRPr="009436D2" w:rsidRDefault="009436D2" w:rsidP="00943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36D2">
        <w:rPr>
          <w:rFonts w:ascii="Times New Roman" w:hAnsi="Times New Roman" w:cs="Times New Roman"/>
          <w:sz w:val="24"/>
          <w:szCs w:val="24"/>
        </w:rPr>
        <w:t xml:space="preserve">Maschke C., Duclos C., Owen A.M., Jerbi K., Blain-Moraes S. (2022), ‘Aperiodic brain activity and response to anesthesia vary in disorders of consciousness’, </w:t>
      </w:r>
      <w:r w:rsidRPr="005D602E">
        <w:rPr>
          <w:rFonts w:ascii="Times New Roman" w:hAnsi="Times New Roman" w:cs="Times New Roman"/>
          <w:i/>
          <w:iCs/>
          <w:sz w:val="24"/>
          <w:szCs w:val="24"/>
        </w:rPr>
        <w:t>bioRxiv</w:t>
      </w:r>
      <w:r w:rsidRPr="009436D2">
        <w:rPr>
          <w:rFonts w:ascii="Times New Roman" w:hAnsi="Times New Roman" w:cs="Times New Roman"/>
          <w:sz w:val="24"/>
          <w:szCs w:val="24"/>
        </w:rPr>
        <w:t xml:space="preserve">. </w:t>
      </w:r>
      <w:r w:rsidRPr="005D602E">
        <w:rPr>
          <w:rFonts w:ascii="Times New Roman" w:hAnsi="Times New Roman" w:cs="Times New Roman"/>
          <w:color w:val="000000"/>
          <w:sz w:val="24"/>
          <w:szCs w:val="24"/>
          <w:lang w:val="en-US"/>
        </w:rPr>
        <w:t>2022.04.22.489199.</w:t>
      </w:r>
      <w:r w:rsidRPr="00943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BEFC5" w14:textId="324F093D" w:rsidR="00595D26" w:rsidRPr="00CC3D8C" w:rsidRDefault="00595D26" w:rsidP="0059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D26">
        <w:rPr>
          <w:rFonts w:ascii="Times New Roman" w:hAnsi="Times New Roman" w:cs="Times New Roman"/>
          <w:sz w:val="24"/>
          <w:szCs w:val="24"/>
        </w:rPr>
        <w:t>Zozor, S., Ravier, P., Buttelli, O. Buteel</w:t>
      </w:r>
      <w:r>
        <w:rPr>
          <w:rFonts w:ascii="Times New Roman" w:hAnsi="Times New Roman" w:cs="Times New Roman"/>
          <w:sz w:val="24"/>
          <w:szCs w:val="24"/>
        </w:rPr>
        <w:t>i. (2005), ‘</w:t>
      </w:r>
      <w:r w:rsidRPr="00595D26">
        <w:rPr>
          <w:rFonts w:ascii="Times New Roman" w:hAnsi="Times New Roman" w:cs="Times New Roman"/>
          <w:sz w:val="24"/>
          <w:szCs w:val="24"/>
        </w:rPr>
        <w:t>On Lempel-Ziv complexity for multidimensional data analysis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595D26">
        <w:rPr>
          <w:rFonts w:ascii="Times New Roman" w:hAnsi="Times New Roman" w:cs="Times New Roman"/>
          <w:sz w:val="24"/>
          <w:szCs w:val="24"/>
        </w:rPr>
        <w:t xml:space="preserve"> </w:t>
      </w:r>
      <w:r w:rsidRPr="00595D26">
        <w:rPr>
          <w:rFonts w:ascii="Times New Roman" w:hAnsi="Times New Roman" w:cs="Times New Roman"/>
          <w:i/>
          <w:iCs/>
          <w:sz w:val="24"/>
          <w:szCs w:val="24"/>
        </w:rPr>
        <w:t>Physica A: Statistical Mechanics and its Applications</w:t>
      </w:r>
      <w:r w:rsidRPr="00595D26">
        <w:rPr>
          <w:rFonts w:ascii="Times New Roman" w:hAnsi="Times New Roman" w:cs="Times New Roman"/>
          <w:sz w:val="24"/>
          <w:szCs w:val="24"/>
        </w:rPr>
        <w:t xml:space="preserve">, </w:t>
      </w:r>
      <w:r w:rsidRPr="00595D26">
        <w:rPr>
          <w:rFonts w:ascii="Times New Roman" w:hAnsi="Times New Roman" w:cs="Times New Roman"/>
          <w:b/>
          <w:bCs/>
          <w:sz w:val="24"/>
          <w:szCs w:val="24"/>
        </w:rPr>
        <w:t>vol. 345</w:t>
      </w:r>
      <w:r w:rsidRPr="00595D26">
        <w:rPr>
          <w:rFonts w:ascii="Times New Roman" w:hAnsi="Times New Roman" w:cs="Times New Roman"/>
          <w:sz w:val="24"/>
          <w:szCs w:val="24"/>
        </w:rPr>
        <w:t>, pp.</w:t>
      </w:r>
      <w:r w:rsidR="00B010AF">
        <w:rPr>
          <w:rFonts w:ascii="Times New Roman" w:hAnsi="Times New Roman" w:cs="Times New Roman"/>
          <w:sz w:val="24"/>
          <w:szCs w:val="24"/>
        </w:rPr>
        <w:t xml:space="preserve"> </w:t>
      </w:r>
      <w:r w:rsidRPr="00595D26">
        <w:rPr>
          <w:rFonts w:ascii="Times New Roman" w:hAnsi="Times New Roman" w:cs="Times New Roman"/>
          <w:sz w:val="24"/>
          <w:szCs w:val="24"/>
        </w:rPr>
        <w:t>285–302.</w:t>
      </w:r>
    </w:p>
    <w:p w14:paraId="46F9AE54" w14:textId="483874BD" w:rsidR="00595D26" w:rsidRDefault="00595D26" w:rsidP="00CC3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D26">
        <w:rPr>
          <w:rFonts w:ascii="Times New Roman" w:hAnsi="Times New Roman" w:cs="Times New Roman"/>
          <w:sz w:val="24"/>
          <w:szCs w:val="24"/>
        </w:rPr>
        <w:t xml:space="preserve">Pedregosa, </w:t>
      </w:r>
      <w:r>
        <w:rPr>
          <w:rFonts w:ascii="Times New Roman" w:hAnsi="Times New Roman" w:cs="Times New Roman"/>
          <w:sz w:val="24"/>
          <w:szCs w:val="24"/>
        </w:rPr>
        <w:t xml:space="preserve">F.,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Varoquaux, </w:t>
      </w:r>
      <w:r>
        <w:rPr>
          <w:rFonts w:ascii="Times New Roman" w:hAnsi="Times New Roman" w:cs="Times New Roman"/>
          <w:sz w:val="24"/>
          <w:szCs w:val="24"/>
        </w:rPr>
        <w:t xml:space="preserve">G.,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Gramfort, </w:t>
      </w:r>
      <w:r>
        <w:rPr>
          <w:rFonts w:ascii="Times New Roman" w:hAnsi="Times New Roman" w:cs="Times New Roman"/>
          <w:sz w:val="24"/>
          <w:szCs w:val="24"/>
        </w:rPr>
        <w:t xml:space="preserve">A.,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Michel, </w:t>
      </w:r>
      <w:r>
        <w:rPr>
          <w:rFonts w:ascii="Times New Roman" w:hAnsi="Times New Roman" w:cs="Times New Roman"/>
          <w:sz w:val="24"/>
          <w:szCs w:val="24"/>
        </w:rPr>
        <w:t xml:space="preserve">V.,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Thirion, </w:t>
      </w:r>
      <w:r>
        <w:rPr>
          <w:rFonts w:ascii="Times New Roman" w:hAnsi="Times New Roman" w:cs="Times New Roman"/>
          <w:sz w:val="24"/>
          <w:szCs w:val="24"/>
        </w:rPr>
        <w:t xml:space="preserve">B.,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Grisel, </w:t>
      </w:r>
      <w:r>
        <w:rPr>
          <w:rFonts w:ascii="Times New Roman" w:hAnsi="Times New Roman" w:cs="Times New Roman"/>
          <w:sz w:val="24"/>
          <w:szCs w:val="24"/>
        </w:rPr>
        <w:t xml:space="preserve">O., </w:t>
      </w:r>
      <w:r w:rsidRPr="00595D26">
        <w:rPr>
          <w:rFonts w:ascii="Times New Roman" w:hAnsi="Times New Roman" w:cs="Times New Roman"/>
          <w:sz w:val="24"/>
          <w:szCs w:val="24"/>
        </w:rPr>
        <w:t>Blondel,</w:t>
      </w:r>
      <w:r w:rsidR="00B010AF">
        <w:rPr>
          <w:rFonts w:ascii="Times New Roman" w:hAnsi="Times New Roman" w:cs="Times New Roman"/>
          <w:sz w:val="24"/>
          <w:szCs w:val="24"/>
        </w:rPr>
        <w:t xml:space="preserve"> M.,</w:t>
      </w:r>
      <w:r w:rsidRPr="00595D26">
        <w:rPr>
          <w:rFonts w:ascii="Times New Roman" w:hAnsi="Times New Roman" w:cs="Times New Roman"/>
          <w:sz w:val="24"/>
          <w:szCs w:val="24"/>
        </w:rPr>
        <w:t xml:space="preserve"> Prettenhofer, </w:t>
      </w:r>
      <w:r w:rsidR="00B010AF">
        <w:rPr>
          <w:rFonts w:ascii="Times New Roman" w:hAnsi="Times New Roman" w:cs="Times New Roman"/>
          <w:sz w:val="24"/>
          <w:szCs w:val="24"/>
        </w:rPr>
        <w:t xml:space="preserve">P.,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Weiss, </w:t>
      </w:r>
      <w:r w:rsidR="00B010AF">
        <w:rPr>
          <w:rFonts w:ascii="Times New Roman" w:hAnsi="Times New Roman" w:cs="Times New Roman"/>
          <w:sz w:val="24"/>
          <w:szCs w:val="24"/>
        </w:rPr>
        <w:t xml:space="preserve">R.,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Dubourg, </w:t>
      </w:r>
      <w:r w:rsidR="00B010AF">
        <w:rPr>
          <w:rFonts w:ascii="Times New Roman" w:hAnsi="Times New Roman" w:cs="Times New Roman"/>
          <w:sz w:val="24"/>
          <w:szCs w:val="24"/>
        </w:rPr>
        <w:t xml:space="preserve">V.,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Vanderplas, </w:t>
      </w:r>
      <w:r w:rsidR="00B010AF">
        <w:rPr>
          <w:rFonts w:ascii="Times New Roman" w:hAnsi="Times New Roman" w:cs="Times New Roman"/>
          <w:sz w:val="24"/>
          <w:szCs w:val="24"/>
        </w:rPr>
        <w:t xml:space="preserve">J.,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Passos, </w:t>
      </w:r>
      <w:r w:rsidR="00B010AF">
        <w:rPr>
          <w:rFonts w:ascii="Times New Roman" w:hAnsi="Times New Roman" w:cs="Times New Roman"/>
          <w:sz w:val="24"/>
          <w:szCs w:val="24"/>
        </w:rPr>
        <w:t>A.,</w:t>
      </w:r>
      <w:r w:rsidRPr="00595D26">
        <w:rPr>
          <w:rFonts w:ascii="Times New Roman" w:hAnsi="Times New Roman" w:cs="Times New Roman"/>
          <w:sz w:val="24"/>
          <w:szCs w:val="24"/>
        </w:rPr>
        <w:t xml:space="preserve"> Cournapeau,</w:t>
      </w:r>
      <w:r w:rsidR="00B010AF">
        <w:rPr>
          <w:rFonts w:ascii="Times New Roman" w:hAnsi="Times New Roman" w:cs="Times New Roman"/>
          <w:sz w:val="24"/>
          <w:szCs w:val="24"/>
        </w:rPr>
        <w:t xml:space="preserve"> D.,</w:t>
      </w:r>
      <w:r w:rsidRPr="00595D26">
        <w:rPr>
          <w:rFonts w:ascii="Times New Roman" w:hAnsi="Times New Roman" w:cs="Times New Roman"/>
          <w:sz w:val="24"/>
          <w:szCs w:val="24"/>
        </w:rPr>
        <w:t xml:space="preserve"> Brucher, </w:t>
      </w:r>
      <w:r w:rsidR="00B010AF">
        <w:rPr>
          <w:rFonts w:ascii="Times New Roman" w:hAnsi="Times New Roman" w:cs="Times New Roman"/>
          <w:sz w:val="24"/>
          <w:szCs w:val="24"/>
        </w:rPr>
        <w:t xml:space="preserve">M., </w:t>
      </w:r>
      <w:r w:rsidRPr="00595D26">
        <w:rPr>
          <w:rFonts w:ascii="Times New Roman" w:hAnsi="Times New Roman" w:cs="Times New Roman"/>
          <w:sz w:val="24"/>
          <w:szCs w:val="24"/>
        </w:rPr>
        <w:t xml:space="preserve">Perrot, </w:t>
      </w:r>
      <w:r w:rsidR="00B010AF">
        <w:rPr>
          <w:rFonts w:ascii="Times New Roman" w:hAnsi="Times New Roman" w:cs="Times New Roman"/>
          <w:sz w:val="24"/>
          <w:szCs w:val="24"/>
        </w:rPr>
        <w:t>M.,</w:t>
      </w:r>
      <w:r w:rsidRPr="00595D26">
        <w:rPr>
          <w:rFonts w:ascii="Times New Roman" w:hAnsi="Times New Roman" w:cs="Times New Roman"/>
          <w:sz w:val="24"/>
          <w:szCs w:val="24"/>
        </w:rPr>
        <w:t xml:space="preserve"> Duchesnay</w:t>
      </w:r>
      <w:r w:rsidR="00B010AF">
        <w:rPr>
          <w:rFonts w:ascii="Times New Roman" w:hAnsi="Times New Roman" w:cs="Times New Roman"/>
          <w:sz w:val="24"/>
          <w:szCs w:val="24"/>
        </w:rPr>
        <w:t>, E</w:t>
      </w:r>
      <w:r w:rsidRPr="00595D26">
        <w:rPr>
          <w:rFonts w:ascii="Times New Roman" w:hAnsi="Times New Roman" w:cs="Times New Roman"/>
          <w:sz w:val="24"/>
          <w:szCs w:val="24"/>
        </w:rPr>
        <w:t xml:space="preserve">. </w:t>
      </w:r>
      <w:r w:rsidR="00B010AF">
        <w:rPr>
          <w:rFonts w:ascii="Times New Roman" w:hAnsi="Times New Roman" w:cs="Times New Roman"/>
          <w:sz w:val="24"/>
          <w:szCs w:val="24"/>
        </w:rPr>
        <w:t>(</w:t>
      </w:r>
      <w:r w:rsidRPr="00595D26">
        <w:rPr>
          <w:rFonts w:ascii="Times New Roman" w:hAnsi="Times New Roman" w:cs="Times New Roman"/>
          <w:sz w:val="24"/>
          <w:szCs w:val="24"/>
        </w:rPr>
        <w:t>2011</w:t>
      </w:r>
      <w:r w:rsidR="00B010AF">
        <w:rPr>
          <w:rFonts w:ascii="Times New Roman" w:hAnsi="Times New Roman" w:cs="Times New Roman"/>
          <w:sz w:val="24"/>
          <w:szCs w:val="24"/>
        </w:rPr>
        <w:t>),</w:t>
      </w:r>
      <w:r w:rsidRPr="00595D26">
        <w:rPr>
          <w:rFonts w:ascii="Times New Roman" w:hAnsi="Times New Roman" w:cs="Times New Roman"/>
          <w:sz w:val="24"/>
          <w:szCs w:val="24"/>
        </w:rPr>
        <w:t xml:space="preserve"> </w:t>
      </w:r>
      <w:r w:rsidR="00B010AF">
        <w:rPr>
          <w:rFonts w:ascii="Times New Roman" w:hAnsi="Times New Roman" w:cs="Times New Roman"/>
          <w:sz w:val="24"/>
          <w:szCs w:val="24"/>
        </w:rPr>
        <w:t>‘</w:t>
      </w:r>
      <w:r w:rsidRPr="00595D26">
        <w:rPr>
          <w:rFonts w:ascii="Times New Roman" w:hAnsi="Times New Roman" w:cs="Times New Roman"/>
          <w:sz w:val="24"/>
          <w:szCs w:val="24"/>
        </w:rPr>
        <w:t>Scikit-learn: Machine Learning in Python</w:t>
      </w:r>
      <w:r w:rsidR="00B010AF">
        <w:rPr>
          <w:rFonts w:ascii="Times New Roman" w:hAnsi="Times New Roman" w:cs="Times New Roman"/>
          <w:sz w:val="24"/>
          <w:szCs w:val="24"/>
        </w:rPr>
        <w:t>’,</w:t>
      </w:r>
      <w:r w:rsidRPr="00595D26">
        <w:rPr>
          <w:rFonts w:ascii="Times New Roman" w:hAnsi="Times New Roman" w:cs="Times New Roman"/>
          <w:sz w:val="24"/>
          <w:szCs w:val="24"/>
        </w:rPr>
        <w:t xml:space="preserve"> </w:t>
      </w:r>
      <w:r w:rsidRPr="00B010AF">
        <w:rPr>
          <w:rFonts w:ascii="Times New Roman" w:hAnsi="Times New Roman" w:cs="Times New Roman"/>
          <w:i/>
          <w:iCs/>
          <w:sz w:val="24"/>
          <w:szCs w:val="24"/>
        </w:rPr>
        <w:t>J. Mach. Learn. Res</w:t>
      </w:r>
      <w:r w:rsidR="00B010AF">
        <w:rPr>
          <w:rFonts w:ascii="Times New Roman" w:hAnsi="Times New Roman" w:cs="Times New Roman"/>
          <w:sz w:val="24"/>
          <w:szCs w:val="24"/>
        </w:rPr>
        <w:t>,</w:t>
      </w:r>
      <w:r w:rsidRPr="00595D26">
        <w:rPr>
          <w:rFonts w:ascii="Times New Roman" w:hAnsi="Times New Roman" w:cs="Times New Roman"/>
          <w:sz w:val="24"/>
          <w:szCs w:val="24"/>
        </w:rPr>
        <w:t xml:space="preserve"> </w:t>
      </w:r>
      <w:r w:rsidR="00B010AF" w:rsidRPr="00B010AF">
        <w:rPr>
          <w:rFonts w:ascii="Times New Roman" w:hAnsi="Times New Roman" w:cs="Times New Roman"/>
          <w:b/>
          <w:bCs/>
          <w:sz w:val="24"/>
          <w:szCs w:val="24"/>
        </w:rPr>
        <w:t xml:space="preserve">vol. </w:t>
      </w:r>
      <w:r w:rsidRPr="00B010A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95D26">
        <w:rPr>
          <w:rFonts w:ascii="Times New Roman" w:hAnsi="Times New Roman" w:cs="Times New Roman"/>
          <w:sz w:val="24"/>
          <w:szCs w:val="24"/>
        </w:rPr>
        <w:t xml:space="preserve">, </w:t>
      </w:r>
      <w:r w:rsidR="00B010AF">
        <w:rPr>
          <w:rFonts w:ascii="Times New Roman" w:hAnsi="Times New Roman" w:cs="Times New Roman"/>
          <w:sz w:val="24"/>
          <w:szCs w:val="24"/>
        </w:rPr>
        <w:t xml:space="preserve">pp. </w:t>
      </w:r>
      <w:r w:rsidRPr="00595D26">
        <w:rPr>
          <w:rFonts w:ascii="Times New Roman" w:hAnsi="Times New Roman" w:cs="Times New Roman"/>
          <w:sz w:val="24"/>
          <w:szCs w:val="24"/>
        </w:rPr>
        <w:t>2825–2830.</w:t>
      </w:r>
    </w:p>
    <w:p w14:paraId="5952FD2D" w14:textId="6A17A158" w:rsidR="007D63DB" w:rsidRPr="007D63DB" w:rsidRDefault="007D6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10AF">
        <w:rPr>
          <w:rFonts w:ascii="Times New Roman" w:hAnsi="Times New Roman" w:cs="Times New Roman"/>
          <w:sz w:val="24"/>
          <w:szCs w:val="24"/>
        </w:rPr>
        <w:t>Magliacano, A.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Liuzzi, P.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Formisano, R.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Grippo, A.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Angelakis, E.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Thibaut, A.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Gosseries, O.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Lamberti, G.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Noé, E.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Bagnato, S.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Edlow, B.L.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Lejeune, N.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Veeramuthu, V.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Trojano, L.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Zasler, N.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Schnakers, C.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Bartolo, M.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Mannini, A.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Estraneo, A.</w:t>
      </w:r>
      <w:r>
        <w:rPr>
          <w:rFonts w:ascii="Times New Roman" w:hAnsi="Times New Roman" w:cs="Times New Roman"/>
          <w:sz w:val="24"/>
          <w:szCs w:val="24"/>
        </w:rPr>
        <w:t xml:space="preserve"> (2023),</w:t>
      </w:r>
      <w:r w:rsidRPr="00B01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010AF">
        <w:rPr>
          <w:rFonts w:ascii="Times New Roman" w:hAnsi="Times New Roman" w:cs="Times New Roman"/>
          <w:sz w:val="24"/>
          <w:szCs w:val="24"/>
        </w:rPr>
        <w:t>Predicting Long-Term Recovery of Consciousness in Prolonged Disorders of Consciousness Based on Coma Recovery Scale-Revised Subscores: Validation of a Machine Learning-Based Prognostic Index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B010AF">
        <w:rPr>
          <w:rFonts w:ascii="Times New Roman" w:hAnsi="Times New Roman" w:cs="Times New Roman"/>
          <w:sz w:val="24"/>
          <w:szCs w:val="24"/>
        </w:rPr>
        <w:t xml:space="preserve"> </w:t>
      </w:r>
      <w:r w:rsidRPr="00B010AF">
        <w:rPr>
          <w:rFonts w:ascii="Times New Roman" w:hAnsi="Times New Roman" w:cs="Times New Roman"/>
          <w:i/>
          <w:iCs/>
          <w:sz w:val="24"/>
          <w:szCs w:val="24"/>
        </w:rPr>
        <w:t>Brain Sciences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10AF">
        <w:rPr>
          <w:rFonts w:ascii="Times New Roman" w:hAnsi="Times New Roman" w:cs="Times New Roman"/>
          <w:sz w:val="24"/>
          <w:szCs w:val="24"/>
        </w:rPr>
        <w:t xml:space="preserve"> </w:t>
      </w:r>
      <w:r w:rsidRPr="00B010AF">
        <w:rPr>
          <w:rFonts w:ascii="Times New Roman" w:hAnsi="Times New Roman" w:cs="Times New Roman"/>
          <w:b/>
          <w:bCs/>
          <w:sz w:val="24"/>
          <w:szCs w:val="24"/>
        </w:rPr>
        <w:t>vol. 13</w:t>
      </w:r>
      <w:r w:rsidRPr="00B010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B010AF">
        <w:rPr>
          <w:rFonts w:ascii="Times New Roman" w:hAnsi="Times New Roman" w:cs="Times New Roman"/>
          <w:sz w:val="24"/>
          <w:szCs w:val="24"/>
        </w:rPr>
        <w:t>51.</w:t>
      </w:r>
    </w:p>
    <w:sectPr w:rsidR="007D63DB" w:rsidRPr="007D6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60C"/>
    <w:multiLevelType w:val="hybridMultilevel"/>
    <w:tmpl w:val="134481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1135"/>
    <w:multiLevelType w:val="hybridMultilevel"/>
    <w:tmpl w:val="8EFCB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lermo Martinez Villar">
    <w15:presenceInfo w15:providerId="AD" w15:userId="S::guillermo.martinez.villar@umontreal.ca::498fe108-8355-4422-8205-1878c9e42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23"/>
    <w:rsid w:val="000E111B"/>
    <w:rsid w:val="0012619B"/>
    <w:rsid w:val="00133EC7"/>
    <w:rsid w:val="00144D59"/>
    <w:rsid w:val="00153017"/>
    <w:rsid w:val="001B01BA"/>
    <w:rsid w:val="001D31DD"/>
    <w:rsid w:val="002D6D30"/>
    <w:rsid w:val="003160B3"/>
    <w:rsid w:val="003857CA"/>
    <w:rsid w:val="003C3ED5"/>
    <w:rsid w:val="003C6F50"/>
    <w:rsid w:val="004068EC"/>
    <w:rsid w:val="00422F23"/>
    <w:rsid w:val="00453AAE"/>
    <w:rsid w:val="00464AE3"/>
    <w:rsid w:val="004843C4"/>
    <w:rsid w:val="004A4ADF"/>
    <w:rsid w:val="004B15DD"/>
    <w:rsid w:val="004D3FBA"/>
    <w:rsid w:val="004F30BA"/>
    <w:rsid w:val="00525F9B"/>
    <w:rsid w:val="0053563F"/>
    <w:rsid w:val="00577E23"/>
    <w:rsid w:val="00595D26"/>
    <w:rsid w:val="005A3C9E"/>
    <w:rsid w:val="005C769A"/>
    <w:rsid w:val="00621A61"/>
    <w:rsid w:val="006479F9"/>
    <w:rsid w:val="00732703"/>
    <w:rsid w:val="007400FA"/>
    <w:rsid w:val="007D63DB"/>
    <w:rsid w:val="00821509"/>
    <w:rsid w:val="0086423D"/>
    <w:rsid w:val="00884B28"/>
    <w:rsid w:val="009064D4"/>
    <w:rsid w:val="009436D2"/>
    <w:rsid w:val="0094460F"/>
    <w:rsid w:val="0096187E"/>
    <w:rsid w:val="00991D89"/>
    <w:rsid w:val="009A1C10"/>
    <w:rsid w:val="009F38D6"/>
    <w:rsid w:val="009F71B0"/>
    <w:rsid w:val="00A52BCC"/>
    <w:rsid w:val="00AA606F"/>
    <w:rsid w:val="00AC07AD"/>
    <w:rsid w:val="00B010AF"/>
    <w:rsid w:val="00B22F8B"/>
    <w:rsid w:val="00B32413"/>
    <w:rsid w:val="00B813C4"/>
    <w:rsid w:val="00BC2FB6"/>
    <w:rsid w:val="00C029A0"/>
    <w:rsid w:val="00C04C78"/>
    <w:rsid w:val="00C11047"/>
    <w:rsid w:val="00C6641D"/>
    <w:rsid w:val="00CC3D8C"/>
    <w:rsid w:val="00CD4B7A"/>
    <w:rsid w:val="00CD682C"/>
    <w:rsid w:val="00CD72F7"/>
    <w:rsid w:val="00D66F61"/>
    <w:rsid w:val="00DC50BE"/>
    <w:rsid w:val="00DE5BA5"/>
    <w:rsid w:val="00E04554"/>
    <w:rsid w:val="00E04C77"/>
    <w:rsid w:val="00E5014A"/>
    <w:rsid w:val="00E834D2"/>
    <w:rsid w:val="00E920F9"/>
    <w:rsid w:val="00EB3952"/>
    <w:rsid w:val="00EC19F2"/>
    <w:rsid w:val="00EC21E8"/>
    <w:rsid w:val="00F173BF"/>
    <w:rsid w:val="00F37EF6"/>
    <w:rsid w:val="00F62694"/>
    <w:rsid w:val="00F87C87"/>
    <w:rsid w:val="00F91CF7"/>
    <w:rsid w:val="00F97841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87D2"/>
  <w15:chartTrackingRefBased/>
  <w15:docId w15:val="{7EE18339-BD0D-4085-AAF6-A54488DD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8C"/>
    <w:pPr>
      <w:ind w:left="720"/>
      <w:contextualSpacing/>
    </w:pPr>
  </w:style>
  <w:style w:type="paragraph" w:styleId="Revision">
    <w:name w:val="Revision"/>
    <w:hidden/>
    <w:uiPriority w:val="99"/>
    <w:semiHidden/>
    <w:rsid w:val="003160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21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5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1050</Words>
  <Characters>6370</Characters>
  <Application>Microsoft Office Word</Application>
  <DocSecurity>0</DocSecurity>
  <Lines>109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Martinez Villar</dc:creator>
  <cp:keywords/>
  <dc:description/>
  <cp:lastModifiedBy>Guillermo Martinez Villar</cp:lastModifiedBy>
  <cp:revision>3</cp:revision>
  <dcterms:created xsi:type="dcterms:W3CDTF">2023-01-14T04:29:00Z</dcterms:created>
  <dcterms:modified xsi:type="dcterms:W3CDTF">2023-01-14T04:33:00Z</dcterms:modified>
</cp:coreProperties>
</file>